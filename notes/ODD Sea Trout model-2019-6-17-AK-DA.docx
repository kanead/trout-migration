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62" w:rsidRPr="00996364" w:rsidRDefault="00245CAF" w:rsidP="00531B43">
      <w:pPr>
        <w:pStyle w:val="Ttulo1"/>
        <w:numPr>
          <w:ilvl w:val="0"/>
          <w:numId w:val="0"/>
        </w:numPr>
        <w:pBdr>
          <w:top w:val="none" w:sz="0" w:space="0" w:color="auto"/>
          <w:bottom w:val="none" w:sz="0" w:space="0" w:color="auto"/>
        </w:pBdr>
        <w:spacing w:before="0"/>
        <w:rPr>
          <w:rFonts w:eastAsia="Calibri" w:cs="Calibri"/>
          <w:b w:val="0"/>
          <w:bCs w:val="0"/>
          <w:sz w:val="24"/>
          <w:szCs w:val="22"/>
          <w:lang w:val="en-GB"/>
        </w:rPr>
      </w:pPr>
      <w:bookmarkStart w:id="0" w:name="_Toc371274128"/>
      <w:bookmarkStart w:id="1" w:name="_Toc412372103"/>
      <w:bookmarkStart w:id="2" w:name="_Toc412759131"/>
      <w:r w:rsidRPr="00996364">
        <w:rPr>
          <w:sz w:val="28"/>
          <w:szCs w:val="28"/>
          <w:lang w:val="en-GB"/>
        </w:rPr>
        <w:t xml:space="preserve">Sea Trout </w:t>
      </w:r>
      <w:r w:rsidR="00A51362" w:rsidRPr="00996364">
        <w:rPr>
          <w:sz w:val="28"/>
          <w:szCs w:val="28"/>
          <w:lang w:val="en-GB"/>
        </w:rPr>
        <w:t>Model description</w:t>
      </w:r>
      <w:bookmarkEnd w:id="0"/>
      <w:bookmarkEnd w:id="1"/>
      <w:bookmarkEnd w:id="2"/>
      <w:r w:rsidR="00A51362" w:rsidRPr="00996364">
        <w:rPr>
          <w:rFonts w:eastAsia="Calibri" w:cs="Calibri"/>
          <w:b w:val="0"/>
          <w:bCs w:val="0"/>
          <w:sz w:val="24"/>
          <w:szCs w:val="22"/>
          <w:lang w:val="en-GB"/>
        </w:rPr>
        <w:t xml:space="preserve"> </w:t>
      </w:r>
    </w:p>
    <w:p w:rsidR="005B16F8" w:rsidRPr="00996364" w:rsidRDefault="009F797C" w:rsidP="005B16F8">
      <w:pPr>
        <w:pStyle w:val="Textoindependiente"/>
        <w:spacing w:before="120"/>
        <w:rPr>
          <w:lang w:val="en-GB"/>
        </w:rPr>
      </w:pPr>
      <w:r w:rsidRPr="00996364">
        <w:rPr>
          <w:lang w:val="en-GB"/>
        </w:rPr>
        <w:t>Index:</w:t>
      </w:r>
      <w:r w:rsidR="00690878" w:rsidRPr="00996364">
        <w:rPr>
          <w:rFonts w:cs="Times New Roman"/>
          <w:kern w:val="2"/>
          <w:sz w:val="28"/>
          <w:lang w:val="en-GB"/>
        </w:rPr>
        <w:fldChar w:fldCharType="begin"/>
      </w:r>
      <w:r w:rsidR="005B16F8" w:rsidRPr="00996364">
        <w:rPr>
          <w:rFonts w:cs="Times New Roman"/>
          <w:kern w:val="2"/>
          <w:sz w:val="28"/>
          <w:lang w:val="en-GB"/>
        </w:rPr>
        <w:instrText xml:space="preserve"> TOC \o "2-9" \h \z \t "Título 1;1;Contents Heading;2;Formatvorlage Überschrift 1 + Times New Roman;1" </w:instrText>
      </w:r>
      <w:r w:rsidR="00690878" w:rsidRPr="00996364">
        <w:rPr>
          <w:rFonts w:cs="Times New Roman"/>
          <w:kern w:val="2"/>
          <w:sz w:val="28"/>
          <w:lang w:val="en-GB"/>
        </w:rPr>
        <w:fldChar w:fldCharType="separate"/>
      </w:r>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2" w:history="1">
        <w:r w:rsidR="0015734C" w:rsidRPr="00996364">
          <w:rPr>
            <w:rStyle w:val="Hipervnculo"/>
            <w:lang w:val="en-GB"/>
          </w:rPr>
          <w:t>1</w:t>
        </w:r>
        <w:r w:rsidR="005B16F8" w:rsidRPr="00996364">
          <w:rPr>
            <w:rStyle w:val="Hipervnculo"/>
            <w:lang w:val="en-GB"/>
          </w:rPr>
          <w:t>.1 Purpose</w:t>
        </w:r>
        <w:r w:rsidR="005B16F8" w:rsidRPr="00996364">
          <w:rPr>
            <w:webHidden/>
            <w:lang w:val="en-GB"/>
          </w:rPr>
          <w:tab/>
        </w:r>
        <w:r w:rsidR="00775E63" w:rsidRPr="00996364">
          <w:rPr>
            <w:webHidden/>
            <w:lang w:val="en-GB"/>
          </w:rPr>
          <w:t>1</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3" w:history="1">
        <w:r w:rsidR="0015734C" w:rsidRPr="00996364">
          <w:rPr>
            <w:rStyle w:val="Hipervnculo"/>
            <w:lang w:val="en-GB"/>
          </w:rPr>
          <w:t>1</w:t>
        </w:r>
        <w:r w:rsidR="005B16F8" w:rsidRPr="00996364">
          <w:rPr>
            <w:rStyle w:val="Hipervnculo"/>
            <w:lang w:val="en-GB"/>
          </w:rPr>
          <w:t>.2 Entities, state variables, and scales</w:t>
        </w:r>
        <w:r w:rsidR="005B16F8" w:rsidRPr="00996364">
          <w:rPr>
            <w:webHidden/>
            <w:lang w:val="en-GB"/>
          </w:rPr>
          <w:tab/>
        </w:r>
        <w:r w:rsidR="00775E63" w:rsidRPr="00996364">
          <w:rPr>
            <w:webHidden/>
            <w:lang w:val="en-GB"/>
          </w:rPr>
          <w:t>1</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4" w:history="1">
        <w:r w:rsidR="0015734C" w:rsidRPr="00996364">
          <w:rPr>
            <w:rStyle w:val="Hipervnculo"/>
            <w:lang w:val="en-GB"/>
          </w:rPr>
          <w:t>1</w:t>
        </w:r>
        <w:r w:rsidR="005B16F8" w:rsidRPr="00996364">
          <w:rPr>
            <w:rStyle w:val="Hipervnculo"/>
            <w:lang w:val="en-GB"/>
          </w:rPr>
          <w:t>.3 Process overview and scheduling</w:t>
        </w:r>
        <w:r w:rsidR="005B16F8" w:rsidRPr="00996364">
          <w:rPr>
            <w:webHidden/>
            <w:lang w:val="en-GB"/>
          </w:rPr>
          <w:tab/>
        </w:r>
        <w:r w:rsidR="00775E63" w:rsidRPr="00996364">
          <w:rPr>
            <w:webHidden/>
            <w:lang w:val="en-GB"/>
          </w:rPr>
          <w:t>3</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5" w:history="1">
        <w:r w:rsidR="0015734C" w:rsidRPr="00996364">
          <w:rPr>
            <w:rStyle w:val="Hipervnculo"/>
            <w:lang w:val="en-GB"/>
          </w:rPr>
          <w:t>1</w:t>
        </w:r>
        <w:r w:rsidR="005B16F8" w:rsidRPr="00996364">
          <w:rPr>
            <w:rStyle w:val="Hipervnculo"/>
            <w:lang w:val="en-GB"/>
          </w:rPr>
          <w:t>.4 Design concepts</w:t>
        </w:r>
        <w:r w:rsidR="005B16F8" w:rsidRPr="00996364">
          <w:rPr>
            <w:webHidden/>
            <w:lang w:val="en-GB"/>
          </w:rPr>
          <w:tab/>
        </w:r>
        <w:r w:rsidR="006A5D03" w:rsidRPr="00996364">
          <w:rPr>
            <w:webHidden/>
            <w:lang w:val="en-GB"/>
          </w:rPr>
          <w:t>4</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6" w:history="1">
        <w:r w:rsidR="0015734C" w:rsidRPr="00996364">
          <w:rPr>
            <w:rStyle w:val="Hipervnculo"/>
            <w:lang w:val="en-GB"/>
          </w:rPr>
          <w:t>1</w:t>
        </w:r>
        <w:r w:rsidR="005B16F8" w:rsidRPr="00996364">
          <w:rPr>
            <w:rStyle w:val="Hipervnculo"/>
            <w:lang w:val="en-GB"/>
          </w:rPr>
          <w:t>.5 Initialization</w:t>
        </w:r>
        <w:r w:rsidR="005B16F8" w:rsidRPr="00996364">
          <w:rPr>
            <w:webHidden/>
            <w:lang w:val="en-GB"/>
          </w:rPr>
          <w:tab/>
        </w:r>
        <w:r w:rsidR="006A5D03" w:rsidRPr="00996364">
          <w:rPr>
            <w:webHidden/>
            <w:lang w:val="en-GB"/>
          </w:rPr>
          <w:t>6</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7" w:history="1">
        <w:r w:rsidR="0015734C" w:rsidRPr="00996364">
          <w:rPr>
            <w:rStyle w:val="Hipervnculo"/>
            <w:lang w:val="en-GB"/>
          </w:rPr>
          <w:t>1</w:t>
        </w:r>
        <w:r w:rsidR="005B16F8" w:rsidRPr="00996364">
          <w:rPr>
            <w:rStyle w:val="Hipervnculo"/>
            <w:lang w:val="en-GB"/>
          </w:rPr>
          <w:t>.6 Input data</w:t>
        </w:r>
        <w:r w:rsidR="005B16F8" w:rsidRPr="00996364">
          <w:rPr>
            <w:webHidden/>
            <w:lang w:val="en-GB"/>
          </w:rPr>
          <w:tab/>
        </w:r>
        <w:r w:rsidR="006A5D03" w:rsidRPr="00996364">
          <w:rPr>
            <w:webHidden/>
            <w:lang w:val="en-GB"/>
          </w:rPr>
          <w:t>7</w:t>
        </w:r>
      </w:hyperlink>
    </w:p>
    <w:p w:rsidR="005B16F8" w:rsidRPr="00996364" w:rsidRDefault="00690878" w:rsidP="005B16F8">
      <w:pPr>
        <w:pStyle w:val="TDC2"/>
        <w:tabs>
          <w:tab w:val="right" w:leader="dot" w:pos="9062"/>
        </w:tabs>
        <w:rPr>
          <w:rFonts w:eastAsiaTheme="minorEastAsia" w:cstheme="minorBidi"/>
          <w:smallCaps w:val="0"/>
          <w:kern w:val="0"/>
          <w:sz w:val="22"/>
          <w:szCs w:val="22"/>
          <w:lang w:val="en-GB" w:eastAsia="es-ES" w:bidi="ar-SA"/>
        </w:rPr>
      </w:pPr>
      <w:hyperlink w:anchor="_Toc412759138" w:history="1">
        <w:r w:rsidR="0015734C" w:rsidRPr="00996364">
          <w:rPr>
            <w:rStyle w:val="Hipervnculo"/>
            <w:lang w:val="en-GB"/>
          </w:rPr>
          <w:t>1</w:t>
        </w:r>
        <w:r w:rsidR="005B16F8" w:rsidRPr="00996364">
          <w:rPr>
            <w:rStyle w:val="Hipervnculo"/>
            <w:lang w:val="en-GB"/>
          </w:rPr>
          <w:t>.7 Submodels</w:t>
        </w:r>
        <w:r w:rsidR="005B16F8" w:rsidRPr="00996364">
          <w:rPr>
            <w:webHidden/>
            <w:lang w:val="en-GB"/>
          </w:rPr>
          <w:tab/>
        </w:r>
        <w:r w:rsidR="006A5D03" w:rsidRPr="00996364">
          <w:rPr>
            <w:webHidden/>
            <w:lang w:val="en-GB"/>
          </w:rPr>
          <w:t>7</w:t>
        </w:r>
      </w:hyperlink>
    </w:p>
    <w:p w:rsidR="005B16F8" w:rsidRPr="00996364" w:rsidRDefault="00690878" w:rsidP="005B16F8">
      <w:pPr>
        <w:pStyle w:val="Textoindependiente"/>
        <w:ind w:left="708"/>
        <w:rPr>
          <w:b/>
          <w:lang w:val="en-GB"/>
        </w:rPr>
      </w:pPr>
      <w:r w:rsidRPr="00996364">
        <w:rPr>
          <w:rFonts w:cs="Times New Roman"/>
          <w:kern w:val="2"/>
          <w:sz w:val="28"/>
          <w:lang w:val="en-GB"/>
        </w:rPr>
        <w:fldChar w:fldCharType="end"/>
      </w:r>
    </w:p>
    <w:p w:rsidR="00427D44" w:rsidRPr="00996364" w:rsidRDefault="0015734C" w:rsidP="005C5EE9">
      <w:pPr>
        <w:pStyle w:val="Ttulo2"/>
        <w:rPr>
          <w:lang w:val="en-GB"/>
        </w:rPr>
      </w:pPr>
      <w:bookmarkStart w:id="3" w:name="_Toc412372104"/>
      <w:bookmarkStart w:id="4" w:name="_Toc412759132"/>
      <w:r w:rsidRPr="00996364">
        <w:rPr>
          <w:lang w:val="en-GB"/>
        </w:rPr>
        <w:t>1</w:t>
      </w:r>
      <w:r w:rsidR="00427D44" w:rsidRPr="00996364">
        <w:rPr>
          <w:lang w:val="en-GB"/>
        </w:rPr>
        <w:t>.1 Purpose</w:t>
      </w:r>
      <w:bookmarkEnd w:id="3"/>
      <w:bookmarkEnd w:id="4"/>
      <w:r w:rsidR="00245CAF" w:rsidRPr="00996364">
        <w:rPr>
          <w:lang w:val="en-GB"/>
        </w:rPr>
        <w:t xml:space="preserve"> and patterns</w:t>
      </w:r>
    </w:p>
    <w:p w:rsidR="00427D44" w:rsidRPr="00996364" w:rsidRDefault="00427D44" w:rsidP="00427D44">
      <w:pPr>
        <w:rPr>
          <w:rFonts w:cs="Times New Roman"/>
          <w:szCs w:val="24"/>
          <w:lang w:val="en-GB"/>
        </w:rPr>
      </w:pPr>
    </w:p>
    <w:p w:rsidR="002F51F9" w:rsidRPr="00996364" w:rsidRDefault="002F51F9" w:rsidP="00427D44">
      <w:pPr>
        <w:rPr>
          <w:rFonts w:cs="Times New Roman"/>
          <w:szCs w:val="24"/>
          <w:lang w:val="en-GB"/>
        </w:rPr>
      </w:pPr>
    </w:p>
    <w:p w:rsidR="00427D44" w:rsidRPr="00996364" w:rsidRDefault="0015734C" w:rsidP="004A6170">
      <w:pPr>
        <w:pStyle w:val="Ttulo2"/>
        <w:rPr>
          <w:lang w:val="en-GB"/>
        </w:rPr>
      </w:pPr>
      <w:bookmarkStart w:id="5" w:name="_Toc412759133"/>
      <w:r w:rsidRPr="00996364">
        <w:rPr>
          <w:lang w:val="en-GB"/>
        </w:rPr>
        <w:t>1</w:t>
      </w:r>
      <w:r w:rsidR="00427D44" w:rsidRPr="00996364">
        <w:rPr>
          <w:lang w:val="en-GB"/>
        </w:rPr>
        <w:t>.2 Entities, state variables, and scales</w:t>
      </w:r>
      <w:bookmarkEnd w:id="5"/>
    </w:p>
    <w:p w:rsidR="002F51F9" w:rsidRPr="00996364" w:rsidRDefault="002F51F9" w:rsidP="002F51F9">
      <w:pPr>
        <w:rPr>
          <w:rFonts w:cs="Times New Roman"/>
          <w:szCs w:val="24"/>
          <w:lang w:val="en-GB"/>
        </w:rPr>
      </w:pPr>
      <w:r w:rsidRPr="00996364">
        <w:rPr>
          <w:rFonts w:cs="Times New Roman"/>
          <w:i/>
          <w:szCs w:val="24"/>
          <w:lang w:val="en-GB"/>
        </w:rPr>
        <w:t>Entities</w:t>
      </w:r>
      <w:r w:rsidRPr="00996364">
        <w:rPr>
          <w:rFonts w:cs="Times New Roman"/>
          <w:szCs w:val="24"/>
          <w:lang w:val="en-GB"/>
        </w:rPr>
        <w:t xml:space="preserve">: </w:t>
      </w:r>
    </w:p>
    <w:p w:rsidR="002F51F9" w:rsidRPr="00996364" w:rsidRDefault="002F51F9" w:rsidP="002F51F9">
      <w:pPr>
        <w:rPr>
          <w:rFonts w:cs="Times New Roman"/>
          <w:szCs w:val="24"/>
          <w:lang w:val="en-GB"/>
        </w:rPr>
      </w:pPr>
      <w:r w:rsidRPr="00996364">
        <w:rPr>
          <w:rFonts w:cs="Times New Roman"/>
          <w:szCs w:val="24"/>
          <w:lang w:val="en-GB"/>
        </w:rPr>
        <w:t>- Trout</w:t>
      </w:r>
    </w:p>
    <w:p w:rsidR="002F51F9" w:rsidRPr="00996364" w:rsidRDefault="002F51F9" w:rsidP="002F51F9">
      <w:pPr>
        <w:rPr>
          <w:rFonts w:cs="Times New Roman"/>
          <w:szCs w:val="24"/>
          <w:lang w:val="en-GB"/>
        </w:rPr>
      </w:pPr>
      <w:r w:rsidRPr="00996364">
        <w:rPr>
          <w:rFonts w:cs="Times New Roman"/>
          <w:szCs w:val="24"/>
          <w:lang w:val="en-GB"/>
        </w:rPr>
        <w:t>- Patches</w:t>
      </w:r>
    </w:p>
    <w:p w:rsidR="002F51F9" w:rsidRPr="00996364" w:rsidRDefault="002F51F9" w:rsidP="002F51F9">
      <w:pPr>
        <w:rPr>
          <w:rFonts w:cs="Times New Roman"/>
          <w:szCs w:val="24"/>
          <w:lang w:val="en-GB"/>
        </w:rPr>
      </w:pPr>
      <w:r w:rsidRPr="00996364">
        <w:rPr>
          <w:rFonts w:cs="Times New Roman"/>
          <w:i/>
          <w:szCs w:val="24"/>
          <w:lang w:val="en-GB"/>
        </w:rPr>
        <w:t>State variables</w:t>
      </w:r>
      <w:r w:rsidRPr="00996364">
        <w:rPr>
          <w:rFonts w:cs="Times New Roman"/>
          <w:szCs w:val="24"/>
          <w:lang w:val="en-GB"/>
        </w:rPr>
        <w:t xml:space="preserve">: </w:t>
      </w:r>
    </w:p>
    <w:p w:rsidR="002F51F9" w:rsidRPr="00996364" w:rsidRDefault="002F51F9" w:rsidP="002F51F9">
      <w:pPr>
        <w:rPr>
          <w:rFonts w:cs="Times New Roman"/>
          <w:szCs w:val="24"/>
          <w:lang w:val="en-GB"/>
        </w:rPr>
      </w:pPr>
      <w:r w:rsidRPr="00996364">
        <w:rPr>
          <w:rFonts w:cs="Times New Roman"/>
          <w:szCs w:val="24"/>
          <w:lang w:val="en-GB"/>
        </w:rPr>
        <w:t xml:space="preserve">- Trout main state variables: </w:t>
      </w:r>
      <w:r w:rsidR="004D5A54" w:rsidRPr="00996364">
        <w:rPr>
          <w:rFonts w:cs="Times New Roman"/>
          <w:szCs w:val="24"/>
          <w:lang w:val="en-GB"/>
        </w:rPr>
        <w:t>Table A.1</w:t>
      </w:r>
    </w:p>
    <w:p w:rsidR="002F51F9" w:rsidRPr="00996364" w:rsidRDefault="002F51F9" w:rsidP="002F51F9">
      <w:pPr>
        <w:rPr>
          <w:rFonts w:cs="Times New Roman"/>
          <w:szCs w:val="24"/>
          <w:lang w:val="en-GB"/>
        </w:rPr>
      </w:pPr>
      <w:r w:rsidRPr="00996364">
        <w:rPr>
          <w:rFonts w:cs="Times New Roman"/>
          <w:szCs w:val="24"/>
          <w:lang w:val="en-GB"/>
        </w:rPr>
        <w:t xml:space="preserve">- Patches: </w:t>
      </w:r>
      <w:r w:rsidR="003B51D2" w:rsidRPr="00996364">
        <w:rPr>
          <w:rFonts w:cs="Times New Roman"/>
          <w:szCs w:val="24"/>
          <w:lang w:val="en-GB"/>
        </w:rPr>
        <w:t>habitat (fresh</w:t>
      </w:r>
      <w:r w:rsidRPr="00996364">
        <w:rPr>
          <w:rFonts w:cs="Times New Roman"/>
          <w:szCs w:val="24"/>
          <w:lang w:val="en-GB"/>
        </w:rPr>
        <w:t xml:space="preserve">water vs. </w:t>
      </w:r>
      <w:r w:rsidR="003B51D2" w:rsidRPr="00996364">
        <w:rPr>
          <w:rFonts w:cs="Times New Roman"/>
          <w:szCs w:val="24"/>
          <w:lang w:val="en-GB"/>
        </w:rPr>
        <w:t>marine</w:t>
      </w:r>
      <w:r w:rsidRPr="00996364">
        <w:rPr>
          <w:rFonts w:cs="Times New Roman"/>
          <w:szCs w:val="24"/>
          <w:lang w:val="en-GB"/>
        </w:rPr>
        <w:t xml:space="preserve">); patches in the </w:t>
      </w:r>
      <w:r w:rsidR="003B51D2" w:rsidRPr="00996364">
        <w:rPr>
          <w:rFonts w:cs="Times New Roman"/>
          <w:szCs w:val="24"/>
          <w:lang w:val="en-GB"/>
        </w:rPr>
        <w:t>marine habitat</w:t>
      </w:r>
      <w:r w:rsidRPr="00996364">
        <w:rPr>
          <w:rFonts w:cs="Times New Roman"/>
          <w:szCs w:val="24"/>
          <w:lang w:val="en-GB"/>
        </w:rPr>
        <w:t xml:space="preserve">: parasites? </w:t>
      </w:r>
      <w:r w:rsidR="001E0ABF" w:rsidRPr="00996364">
        <w:rPr>
          <w:rFonts w:cs="Times New Roman"/>
          <w:szCs w:val="24"/>
          <w:lang w:val="en-GB"/>
        </w:rPr>
        <w:t>(</w:t>
      </w:r>
      <w:r w:rsidR="00AC32EF">
        <w:rPr>
          <w:rFonts w:cs="Times New Roman"/>
          <w:szCs w:val="24"/>
          <w:lang w:val="en-GB"/>
        </w:rPr>
        <w:t>present</w:t>
      </w:r>
      <w:r w:rsidR="001E0ABF" w:rsidRPr="00996364">
        <w:rPr>
          <w:rFonts w:cs="Times New Roman"/>
          <w:szCs w:val="24"/>
          <w:lang w:val="en-GB"/>
        </w:rPr>
        <w:t xml:space="preserve"> or </w:t>
      </w:r>
      <w:r w:rsidR="00AC32EF">
        <w:rPr>
          <w:rFonts w:cs="Times New Roman"/>
          <w:szCs w:val="24"/>
          <w:lang w:val="en-GB"/>
        </w:rPr>
        <w:t>absent</w:t>
      </w:r>
      <w:r w:rsidR="001E0ABF" w:rsidRPr="00996364">
        <w:rPr>
          <w:rFonts w:cs="Times New Roman"/>
          <w:szCs w:val="24"/>
          <w:lang w:val="en-GB"/>
        </w:rPr>
        <w:t>)</w:t>
      </w:r>
    </w:p>
    <w:p w:rsidR="00427D44" w:rsidRPr="00996364" w:rsidRDefault="00427D44" w:rsidP="002F51F9">
      <w:pPr>
        <w:rPr>
          <w:rFonts w:cs="Times New Roman"/>
          <w:szCs w:val="24"/>
          <w:lang w:val="en-GB"/>
        </w:rPr>
      </w:pPr>
      <w:r w:rsidRPr="00996364">
        <w:rPr>
          <w:rFonts w:cs="Times New Roman"/>
          <w:i/>
          <w:szCs w:val="24"/>
          <w:lang w:val="en-GB"/>
        </w:rPr>
        <w:t>Spatial scales</w:t>
      </w:r>
      <w:r w:rsidRPr="00996364">
        <w:rPr>
          <w:rFonts w:cs="Times New Roman"/>
          <w:szCs w:val="24"/>
          <w:lang w:val="en-GB"/>
        </w:rPr>
        <w:t xml:space="preserve">: </w:t>
      </w:r>
    </w:p>
    <w:p w:rsidR="001E0ABF" w:rsidRPr="00996364" w:rsidRDefault="001E0ABF" w:rsidP="002F51F9">
      <w:pPr>
        <w:rPr>
          <w:rFonts w:cs="Times New Roman"/>
          <w:szCs w:val="24"/>
          <w:lang w:val="en-GB"/>
        </w:rPr>
      </w:pPr>
      <w:r w:rsidRPr="00996364">
        <w:rPr>
          <w:rFonts w:cs="Times New Roman"/>
          <w:szCs w:val="24"/>
          <w:lang w:val="en-GB"/>
        </w:rPr>
        <w:t>To be defined (right now: 100 x 100 patches, 50% fresh water-50% ocean)</w:t>
      </w:r>
    </w:p>
    <w:p w:rsidR="00427D44" w:rsidRPr="00996364" w:rsidRDefault="00427D44" w:rsidP="00427D44">
      <w:pPr>
        <w:rPr>
          <w:rFonts w:cs="Times New Roman"/>
          <w:szCs w:val="24"/>
          <w:lang w:val="en-GB"/>
        </w:rPr>
      </w:pPr>
      <w:r w:rsidRPr="00996364">
        <w:rPr>
          <w:rFonts w:cs="Times New Roman"/>
          <w:i/>
          <w:szCs w:val="24"/>
          <w:lang w:val="en-GB"/>
        </w:rPr>
        <w:t>Temporal scale</w:t>
      </w:r>
      <w:r w:rsidRPr="00996364">
        <w:rPr>
          <w:rFonts w:cs="Times New Roman"/>
          <w:szCs w:val="24"/>
          <w:lang w:val="en-GB"/>
        </w:rPr>
        <w:t xml:space="preserve">: </w:t>
      </w:r>
    </w:p>
    <w:p w:rsidR="001E0ABF" w:rsidRPr="00996364" w:rsidRDefault="001E0ABF" w:rsidP="00427D44">
      <w:pPr>
        <w:rPr>
          <w:rFonts w:cs="Times New Roman"/>
          <w:szCs w:val="24"/>
          <w:lang w:val="en-GB"/>
        </w:rPr>
      </w:pPr>
      <w:r w:rsidRPr="00996364">
        <w:rPr>
          <w:rFonts w:cs="Times New Roman"/>
          <w:szCs w:val="24"/>
          <w:lang w:val="en-GB"/>
        </w:rPr>
        <w:t>Time step: weekly</w:t>
      </w:r>
    </w:p>
    <w:p w:rsidR="001E0ABF" w:rsidRPr="00996364" w:rsidRDefault="001E0ABF" w:rsidP="00427D44">
      <w:pPr>
        <w:rPr>
          <w:rFonts w:cs="Times New Roman"/>
          <w:szCs w:val="24"/>
          <w:lang w:val="en-GB"/>
        </w:rPr>
      </w:pPr>
      <w:r w:rsidRPr="00996364">
        <w:rPr>
          <w:rFonts w:cs="Times New Roman"/>
          <w:szCs w:val="24"/>
          <w:lang w:val="en-GB"/>
        </w:rPr>
        <w:t>Simulation length: user-defined (300 years)</w:t>
      </w:r>
    </w:p>
    <w:p w:rsidR="00427D44" w:rsidRPr="00996364" w:rsidRDefault="00427D44" w:rsidP="009F797C">
      <w:pPr>
        <w:spacing w:after="300"/>
        <w:rPr>
          <w:rFonts w:cs="Times New Roman"/>
          <w:szCs w:val="24"/>
          <w:lang w:val="en-GB"/>
        </w:rPr>
      </w:pPr>
    </w:p>
    <w:p w:rsidR="00427D44" w:rsidRPr="00996364" w:rsidRDefault="00427D44" w:rsidP="00427D44">
      <w:pPr>
        <w:rPr>
          <w:rFonts w:cs="Times New Roman"/>
          <w:sz w:val="22"/>
          <w:lang w:val="en-GB"/>
        </w:rPr>
      </w:pPr>
      <w:r w:rsidRPr="00996364">
        <w:rPr>
          <w:rFonts w:cs="Times New Roman"/>
          <w:b/>
          <w:sz w:val="22"/>
          <w:lang w:val="en-GB"/>
        </w:rPr>
        <w:t xml:space="preserve">Table </w:t>
      </w:r>
      <w:r w:rsidR="00A46126" w:rsidRPr="00996364">
        <w:rPr>
          <w:rFonts w:cs="Times New Roman"/>
          <w:b/>
          <w:sz w:val="22"/>
          <w:lang w:val="en-GB"/>
        </w:rPr>
        <w:t>A</w:t>
      </w:r>
      <w:r w:rsidRPr="00996364">
        <w:rPr>
          <w:rFonts w:cs="Times New Roman"/>
          <w:b/>
          <w:sz w:val="22"/>
          <w:lang w:val="en-GB"/>
        </w:rPr>
        <w:t>1.</w:t>
      </w:r>
      <w:r w:rsidRPr="00996364">
        <w:rPr>
          <w:rFonts w:cs="Times New Roman"/>
          <w:sz w:val="22"/>
          <w:lang w:val="en-GB"/>
        </w:rPr>
        <w:t xml:space="preserve"> </w:t>
      </w:r>
      <w:r w:rsidR="00DE2705" w:rsidRPr="00996364">
        <w:rPr>
          <w:rFonts w:cs="Times New Roman"/>
          <w:sz w:val="22"/>
          <w:lang w:val="en-GB"/>
        </w:rPr>
        <w:t>Entities</w:t>
      </w:r>
      <w:r w:rsidRPr="00996364">
        <w:rPr>
          <w:rFonts w:cs="Times New Roman"/>
          <w:sz w:val="22"/>
          <w:lang w:val="en-GB"/>
        </w:rPr>
        <w:t xml:space="preserve"> included in </w:t>
      </w:r>
      <w:r w:rsidR="00DE2705" w:rsidRPr="00996364">
        <w:rPr>
          <w:rFonts w:cs="Times New Roman"/>
          <w:sz w:val="22"/>
          <w:lang w:val="en-GB"/>
        </w:rPr>
        <w:t>the Sea Trout Model</w:t>
      </w:r>
      <w:r w:rsidRPr="00996364">
        <w:rPr>
          <w:rFonts w:cs="Times New Roman"/>
          <w:sz w:val="22"/>
          <w:lang w:val="en-GB"/>
        </w:rPr>
        <w:t xml:space="preserve"> with their state variables and units of measurement.</w:t>
      </w:r>
    </w:p>
    <w:tbl>
      <w:tblPr>
        <w:tblW w:w="8709" w:type="dxa"/>
        <w:tblInd w:w="108" w:type="dxa"/>
        <w:tblLook w:val="04A0"/>
      </w:tblPr>
      <w:tblGrid>
        <w:gridCol w:w="1028"/>
        <w:gridCol w:w="1496"/>
        <w:gridCol w:w="4499"/>
        <w:gridCol w:w="1686"/>
      </w:tblGrid>
      <w:tr w:rsidR="00427D44" w:rsidRPr="00996364" w:rsidTr="00A358CB">
        <w:trPr>
          <w:trHeight w:val="300"/>
        </w:trPr>
        <w:tc>
          <w:tcPr>
            <w:tcW w:w="1028" w:type="dxa"/>
            <w:tcBorders>
              <w:top w:val="single" w:sz="12" w:space="0" w:color="auto"/>
              <w:left w:val="nil"/>
              <w:bottom w:val="single" w:sz="12" w:space="0" w:color="auto"/>
              <w:right w:val="nil"/>
            </w:tcBorders>
            <w:shd w:val="clear" w:color="000000" w:fill="F2F2F2"/>
            <w:noWrap/>
            <w:vAlign w:val="bottom"/>
            <w:hideMark/>
          </w:tcPr>
          <w:p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Agent</w:t>
            </w:r>
          </w:p>
        </w:tc>
        <w:tc>
          <w:tcPr>
            <w:tcW w:w="1496" w:type="dxa"/>
            <w:tcBorders>
              <w:top w:val="single" w:sz="12" w:space="0" w:color="auto"/>
              <w:left w:val="nil"/>
              <w:bottom w:val="single" w:sz="12" w:space="0" w:color="auto"/>
              <w:right w:val="nil"/>
            </w:tcBorders>
            <w:shd w:val="clear" w:color="000000" w:fill="F2F2F2"/>
            <w:noWrap/>
            <w:vAlign w:val="bottom"/>
            <w:hideMark/>
          </w:tcPr>
          <w:p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Variable</w:t>
            </w:r>
          </w:p>
        </w:tc>
        <w:tc>
          <w:tcPr>
            <w:tcW w:w="4499" w:type="dxa"/>
            <w:tcBorders>
              <w:top w:val="single" w:sz="12" w:space="0" w:color="auto"/>
              <w:left w:val="nil"/>
              <w:bottom w:val="single" w:sz="12" w:space="0" w:color="auto"/>
              <w:right w:val="nil"/>
            </w:tcBorders>
            <w:shd w:val="clear" w:color="000000" w:fill="F2F2F2"/>
            <w:noWrap/>
            <w:vAlign w:val="bottom"/>
            <w:hideMark/>
          </w:tcPr>
          <w:p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Description</w:t>
            </w:r>
          </w:p>
        </w:tc>
        <w:tc>
          <w:tcPr>
            <w:tcW w:w="1686" w:type="dxa"/>
            <w:tcBorders>
              <w:top w:val="single" w:sz="12" w:space="0" w:color="auto"/>
              <w:left w:val="nil"/>
              <w:bottom w:val="single" w:sz="12" w:space="0" w:color="auto"/>
              <w:right w:val="nil"/>
            </w:tcBorders>
            <w:shd w:val="clear" w:color="000000" w:fill="F2F2F2"/>
            <w:noWrap/>
            <w:vAlign w:val="bottom"/>
            <w:hideMark/>
          </w:tcPr>
          <w:p w:rsidR="00427D44" w:rsidRPr="00996364" w:rsidRDefault="00427D44" w:rsidP="006311B4">
            <w:pPr>
              <w:spacing w:after="0"/>
              <w:rPr>
                <w:rFonts w:eastAsia="Times New Roman" w:cs="Times New Roman"/>
                <w:b/>
                <w:bCs/>
                <w:sz w:val="18"/>
                <w:szCs w:val="18"/>
                <w:lang w:val="en-GB"/>
              </w:rPr>
            </w:pPr>
            <w:r w:rsidRPr="00996364">
              <w:rPr>
                <w:rFonts w:eastAsia="Times New Roman" w:cs="Times New Roman"/>
                <w:b/>
                <w:bCs/>
                <w:sz w:val="18"/>
                <w:szCs w:val="18"/>
                <w:lang w:val="en-GB"/>
              </w:rPr>
              <w:t>Unit</w:t>
            </w:r>
          </w:p>
        </w:tc>
      </w:tr>
      <w:tr w:rsidR="00427D44" w:rsidRPr="00996364" w:rsidTr="008E3318">
        <w:trPr>
          <w:trHeight w:val="300"/>
        </w:trPr>
        <w:tc>
          <w:tcPr>
            <w:tcW w:w="1028" w:type="dxa"/>
            <w:tcBorders>
              <w:top w:val="single" w:sz="4" w:space="0" w:color="auto"/>
              <w:left w:val="nil"/>
              <w:bottom w:val="nil"/>
              <w:right w:val="nil"/>
            </w:tcBorders>
            <w:shd w:val="clear" w:color="auto" w:fill="auto"/>
            <w:noWrap/>
            <w:vAlign w:val="bottom"/>
            <w:hideMark/>
          </w:tcPr>
          <w:p w:rsidR="00427D44" w:rsidRPr="00996364" w:rsidRDefault="00427D44" w:rsidP="006311B4">
            <w:pPr>
              <w:spacing w:after="0"/>
              <w:rPr>
                <w:rFonts w:eastAsia="Times New Roman" w:cs="Times New Roman"/>
                <w:sz w:val="18"/>
                <w:szCs w:val="18"/>
                <w:lang w:val="en-GB"/>
              </w:rPr>
            </w:pPr>
            <w:commentRangeStart w:id="6"/>
            <w:r w:rsidRPr="00996364">
              <w:rPr>
                <w:rFonts w:eastAsia="Times New Roman" w:cs="Times New Roman"/>
                <w:sz w:val="18"/>
                <w:szCs w:val="18"/>
                <w:lang w:val="en-GB"/>
              </w:rPr>
              <w:t>Trout</w:t>
            </w:r>
            <w:commentRangeEnd w:id="6"/>
            <w:r w:rsidR="008B6D31">
              <w:rPr>
                <w:rStyle w:val="Refdecomentario"/>
              </w:rPr>
              <w:commentReference w:id="6"/>
            </w:r>
          </w:p>
        </w:tc>
        <w:tc>
          <w:tcPr>
            <w:tcW w:w="1496" w:type="dxa"/>
            <w:tcBorders>
              <w:top w:val="single" w:sz="4" w:space="0" w:color="auto"/>
              <w:left w:val="nil"/>
              <w:bottom w:val="nil"/>
              <w:right w:val="nil"/>
            </w:tcBorders>
            <w:shd w:val="clear" w:color="auto" w:fill="auto"/>
            <w:noWrap/>
            <w:hideMark/>
          </w:tcPr>
          <w:p w:rsidR="00427D44" w:rsidRPr="00996364" w:rsidRDefault="00427D44"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age</w:t>
            </w:r>
          </w:p>
        </w:tc>
        <w:tc>
          <w:tcPr>
            <w:tcW w:w="4499" w:type="dxa"/>
            <w:tcBorders>
              <w:top w:val="single" w:sz="4" w:space="0" w:color="auto"/>
              <w:left w:val="nil"/>
              <w:bottom w:val="nil"/>
              <w:right w:val="nil"/>
            </w:tcBorders>
            <w:shd w:val="clear" w:color="auto" w:fill="auto"/>
            <w:noWrap/>
            <w:hideMark/>
          </w:tcPr>
          <w:p w:rsidR="00427D44" w:rsidRPr="00996364" w:rsidRDefault="00427D44"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Number of </w:t>
            </w:r>
            <w:r w:rsidR="001E0ABF" w:rsidRPr="00996364">
              <w:rPr>
                <w:rFonts w:eastAsia="Times New Roman" w:cs="Times New Roman"/>
                <w:sz w:val="18"/>
                <w:szCs w:val="18"/>
                <w:lang w:val="en-GB"/>
              </w:rPr>
              <w:t>week</w:t>
            </w:r>
            <w:r w:rsidRPr="00996364">
              <w:rPr>
                <w:rFonts w:eastAsia="Times New Roman" w:cs="Times New Roman"/>
                <w:sz w:val="18"/>
                <w:szCs w:val="18"/>
                <w:lang w:val="en-GB"/>
              </w:rPr>
              <w:t xml:space="preserve"> since the fish was born</w:t>
            </w:r>
          </w:p>
        </w:tc>
        <w:tc>
          <w:tcPr>
            <w:tcW w:w="1686" w:type="dxa"/>
            <w:tcBorders>
              <w:top w:val="single" w:sz="4" w:space="0" w:color="auto"/>
              <w:left w:val="nil"/>
              <w:bottom w:val="nil"/>
              <w:right w:val="nil"/>
            </w:tcBorders>
            <w:shd w:val="clear" w:color="auto" w:fill="auto"/>
            <w:noWrap/>
            <w:hideMark/>
          </w:tcPr>
          <w:p w:rsidR="00427D44"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w:t>
            </w:r>
            <w:r w:rsidR="00427D44" w:rsidRPr="00996364">
              <w:rPr>
                <w:rFonts w:eastAsia="Times New Roman" w:cs="Times New Roman"/>
                <w:sz w:val="18"/>
                <w:szCs w:val="18"/>
                <w:lang w:val="en-GB"/>
              </w:rPr>
              <w:t>s</w:t>
            </w:r>
          </w:p>
        </w:tc>
      </w:tr>
      <w:tr w:rsidR="001E0ABF" w:rsidRPr="00996364" w:rsidTr="008E3318">
        <w:trPr>
          <w:trHeight w:val="300"/>
        </w:trPr>
        <w:tc>
          <w:tcPr>
            <w:tcW w:w="1028" w:type="dxa"/>
            <w:tcBorders>
              <w:top w:val="nil"/>
              <w:left w:val="nil"/>
              <w:bottom w:val="nil"/>
              <w:right w:val="nil"/>
            </w:tcBorders>
            <w:shd w:val="clear" w:color="auto" w:fill="auto"/>
            <w:noWrap/>
            <w:vAlign w:val="bottom"/>
            <w:hideMark/>
          </w:tcPr>
          <w:p w:rsidR="001E0ABF" w:rsidRPr="0099636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E0ABF" w:rsidRPr="00996364" w:rsidRDefault="001860C5"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w:t>
            </w:r>
            <w:r w:rsidR="006208A9" w:rsidRPr="00996364">
              <w:rPr>
                <w:rFonts w:eastAsia="Times New Roman" w:cs="Times New Roman"/>
                <w:sz w:val="18"/>
                <w:szCs w:val="18"/>
                <w:lang w:val="en-GB"/>
              </w:rPr>
              <w:t>ex</w:t>
            </w:r>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E0ABF"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Sex</w:t>
            </w:r>
          </w:p>
        </w:tc>
        <w:tc>
          <w:tcPr>
            <w:tcW w:w="1686" w:type="dxa"/>
            <w:tcBorders>
              <w:top w:val="nil"/>
              <w:left w:val="nil"/>
              <w:bottom w:val="nil"/>
              <w:right w:val="nil"/>
            </w:tcBorders>
            <w:shd w:val="clear" w:color="auto" w:fill="auto"/>
            <w:noWrap/>
            <w:hideMark/>
          </w:tcPr>
          <w:p w:rsidR="001E0ABF" w:rsidRPr="00996364" w:rsidRDefault="001E0ABF"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M/F</w:t>
            </w:r>
          </w:p>
        </w:tc>
      </w:tr>
      <w:tr w:rsidR="00F474C6" w:rsidRPr="00996364" w:rsidTr="008E3318">
        <w:trPr>
          <w:trHeight w:val="300"/>
        </w:trPr>
        <w:tc>
          <w:tcPr>
            <w:tcW w:w="1028" w:type="dxa"/>
            <w:tcBorders>
              <w:top w:val="nil"/>
              <w:left w:val="nil"/>
              <w:bottom w:val="nil"/>
              <w:right w:val="nil"/>
            </w:tcBorders>
            <w:shd w:val="clear" w:color="auto" w:fill="auto"/>
            <w:noWrap/>
            <w:vAlign w:val="bottom"/>
            <w:hideMark/>
          </w:tcPr>
          <w:p w:rsidR="00F474C6" w:rsidRPr="00996364" w:rsidRDefault="00F474C6"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F474C6"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habitat</w:t>
            </w:r>
          </w:p>
        </w:tc>
        <w:tc>
          <w:tcPr>
            <w:tcW w:w="4499" w:type="dxa"/>
            <w:tcBorders>
              <w:top w:val="nil"/>
              <w:left w:val="nil"/>
              <w:bottom w:val="nil"/>
              <w:right w:val="nil"/>
            </w:tcBorders>
            <w:shd w:val="clear" w:color="auto" w:fill="auto"/>
            <w:noWrap/>
            <w:hideMark/>
          </w:tcPr>
          <w:p w:rsidR="00F474C6"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Compartment where the fish is located</w:t>
            </w:r>
          </w:p>
        </w:tc>
        <w:tc>
          <w:tcPr>
            <w:tcW w:w="1686" w:type="dxa"/>
            <w:tcBorders>
              <w:top w:val="nil"/>
              <w:left w:val="nil"/>
              <w:bottom w:val="nil"/>
              <w:right w:val="nil"/>
            </w:tcBorders>
            <w:shd w:val="clear" w:color="auto" w:fill="auto"/>
            <w:noWrap/>
            <w:hideMark/>
          </w:tcPr>
          <w:p w:rsidR="00F474C6" w:rsidRPr="00996364" w:rsidRDefault="00B21213"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fresh</w:t>
            </w:r>
            <w:r w:rsidR="00F474C6" w:rsidRPr="00996364">
              <w:rPr>
                <w:rFonts w:eastAsia="Times New Roman" w:cs="Times New Roman"/>
                <w:sz w:val="18"/>
                <w:szCs w:val="18"/>
                <w:lang w:val="en-GB"/>
              </w:rPr>
              <w:t>/</w:t>
            </w:r>
            <w:r w:rsidRPr="00996364">
              <w:rPr>
                <w:rFonts w:eastAsia="Times New Roman" w:cs="Times New Roman"/>
                <w:sz w:val="18"/>
                <w:szCs w:val="18"/>
                <w:lang w:val="en-GB"/>
              </w:rPr>
              <w:t>marine</w:t>
            </w:r>
          </w:p>
        </w:tc>
      </w:tr>
      <w:tr w:rsidR="001E0ABF" w:rsidRPr="00996364" w:rsidTr="008E3318">
        <w:trPr>
          <w:trHeight w:val="300"/>
        </w:trPr>
        <w:tc>
          <w:tcPr>
            <w:tcW w:w="1028" w:type="dxa"/>
            <w:tcBorders>
              <w:top w:val="nil"/>
              <w:left w:val="nil"/>
              <w:bottom w:val="nil"/>
              <w:right w:val="nil"/>
            </w:tcBorders>
            <w:shd w:val="clear" w:color="auto" w:fill="auto"/>
            <w:noWrap/>
            <w:vAlign w:val="bottom"/>
            <w:hideMark/>
          </w:tcPr>
          <w:p w:rsidR="001E0ABF" w:rsidRPr="0099636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state</w:t>
            </w:r>
          </w:p>
        </w:tc>
        <w:tc>
          <w:tcPr>
            <w:tcW w:w="4499" w:type="dxa"/>
            <w:tcBorders>
              <w:top w:val="nil"/>
              <w:left w:val="nil"/>
              <w:bottom w:val="nil"/>
              <w:right w:val="nil"/>
            </w:tcBorders>
            <w:shd w:val="clear" w:color="auto" w:fill="auto"/>
            <w:noWrap/>
            <w:hideMark/>
          </w:tcPr>
          <w:p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Health status (whether the fish has parasites or not)</w:t>
            </w:r>
          </w:p>
        </w:tc>
        <w:tc>
          <w:tcPr>
            <w:tcW w:w="1686" w:type="dxa"/>
            <w:tcBorders>
              <w:top w:val="nil"/>
              <w:left w:val="nil"/>
              <w:bottom w:val="nil"/>
              <w:right w:val="nil"/>
            </w:tcBorders>
            <w:shd w:val="clear" w:color="auto" w:fill="auto"/>
            <w:noWrap/>
            <w:hideMark/>
          </w:tcPr>
          <w:p w:rsidR="001E0ABF" w:rsidRPr="00996364" w:rsidRDefault="00F474C6"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healthy/</w:t>
            </w:r>
            <w:proofErr w:type="spellStart"/>
            <w:r w:rsidRPr="00996364">
              <w:rPr>
                <w:rFonts w:eastAsia="Times New Roman" w:cs="Times New Roman"/>
                <w:sz w:val="18"/>
                <w:szCs w:val="18"/>
                <w:lang w:val="en-GB"/>
              </w:rPr>
              <w:t>parasitised</w:t>
            </w:r>
            <w:proofErr w:type="spellEnd"/>
          </w:p>
        </w:tc>
      </w:tr>
      <w:tr w:rsidR="001270F7" w:rsidRPr="00996364" w:rsidTr="008E3318">
        <w:trPr>
          <w:trHeight w:val="300"/>
        </w:trPr>
        <w:tc>
          <w:tcPr>
            <w:tcW w:w="1028" w:type="dxa"/>
            <w:tcBorders>
              <w:top w:val="nil"/>
              <w:left w:val="nil"/>
              <w:bottom w:val="nil"/>
              <w:right w:val="nil"/>
            </w:tcBorders>
            <w:shd w:val="clear" w:color="auto" w:fill="auto"/>
            <w:noWrap/>
            <w:vAlign w:val="bottom"/>
            <w:hideMark/>
          </w:tcPr>
          <w:p w:rsidR="001270F7" w:rsidRPr="0099636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mother</w:t>
            </w:r>
            <w:r w:rsidR="00672270"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Identity of the fish mother </w:t>
            </w:r>
          </w:p>
        </w:tc>
        <w:tc>
          <w:tcPr>
            <w:tcW w:w="1686"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ID</w:t>
            </w:r>
          </w:p>
        </w:tc>
      </w:tr>
      <w:tr w:rsidR="001270F7" w:rsidRPr="00996364" w:rsidTr="008E3318">
        <w:trPr>
          <w:trHeight w:val="300"/>
        </w:trPr>
        <w:tc>
          <w:tcPr>
            <w:tcW w:w="1028" w:type="dxa"/>
            <w:tcBorders>
              <w:top w:val="nil"/>
              <w:left w:val="nil"/>
              <w:bottom w:val="nil"/>
              <w:right w:val="nil"/>
            </w:tcBorders>
            <w:shd w:val="clear" w:color="auto" w:fill="auto"/>
            <w:noWrap/>
            <w:vAlign w:val="bottom"/>
            <w:hideMark/>
          </w:tcPr>
          <w:p w:rsidR="001270F7" w:rsidRPr="0099636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father</w:t>
            </w:r>
            <w:r w:rsidR="00672270"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Identity of the </w:t>
            </w:r>
            <w:r w:rsidR="00672270" w:rsidRPr="00996364">
              <w:rPr>
                <w:rFonts w:eastAsia="Times New Roman" w:cs="Times New Roman"/>
                <w:sz w:val="18"/>
                <w:szCs w:val="18"/>
                <w:lang w:val="en-GB"/>
              </w:rPr>
              <w:t xml:space="preserve">fish </w:t>
            </w:r>
            <w:r w:rsidRPr="00996364">
              <w:rPr>
                <w:rFonts w:eastAsia="Times New Roman" w:cs="Times New Roman"/>
                <w:sz w:val="18"/>
                <w:szCs w:val="18"/>
                <w:lang w:val="en-GB"/>
              </w:rPr>
              <w:t>father</w:t>
            </w:r>
          </w:p>
        </w:tc>
        <w:tc>
          <w:tcPr>
            <w:tcW w:w="1686" w:type="dxa"/>
            <w:tcBorders>
              <w:top w:val="nil"/>
              <w:left w:val="nil"/>
              <w:bottom w:val="nil"/>
              <w:right w:val="nil"/>
            </w:tcBorders>
            <w:shd w:val="clear" w:color="auto" w:fill="auto"/>
            <w:noWrap/>
            <w:hideMark/>
          </w:tcPr>
          <w:p w:rsidR="001270F7" w:rsidRPr="00996364" w:rsidRDefault="001270F7"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ID</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z_thresh</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Phenotypic value of the condition threshold trait</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GM*</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Genetic matrix (21 loci with 2 alleles coded by 1 or 0)</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21x2 binary matrix</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Genotypic value for the condition threshold trait</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e_thresh</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Enviornmental</w:t>
            </w:r>
            <w:proofErr w:type="spellEnd"/>
            <w:r w:rsidRPr="00996364">
              <w:rPr>
                <w:rFonts w:eastAsia="Times New Roman" w:cs="Times New Roman"/>
                <w:sz w:val="18"/>
                <w:szCs w:val="18"/>
                <w:lang w:val="en-GB"/>
              </w:rPr>
              <w:t xml:space="preserve"> component for the condition threshold trait</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cond</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Condition trait (energy status?) </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anadromous*</w:t>
            </w:r>
          </w:p>
        </w:tc>
        <w:tc>
          <w:tcPr>
            <w:tcW w:w="4499" w:type="dxa"/>
            <w:tcBorders>
              <w:top w:val="nil"/>
              <w:left w:val="nil"/>
              <w:bottom w:val="nil"/>
              <w:right w:val="nil"/>
            </w:tcBorders>
            <w:shd w:val="clear" w:color="auto" w:fill="auto"/>
            <w:noWrap/>
            <w:hideMark/>
          </w:tcPr>
          <w:p w:rsidR="00A358CB" w:rsidRPr="00996364" w:rsidRDefault="00996364" w:rsidP="00996364">
            <w:pPr>
              <w:spacing w:after="0"/>
              <w:jc w:val="left"/>
              <w:rPr>
                <w:rFonts w:eastAsia="Times New Roman" w:cs="Times New Roman"/>
                <w:sz w:val="18"/>
                <w:szCs w:val="18"/>
                <w:lang w:val="en-GB"/>
              </w:rPr>
            </w:pPr>
            <w:r w:rsidRPr="00996364">
              <w:rPr>
                <w:rFonts w:eastAsia="Times New Roman" w:cs="Times New Roman"/>
                <w:sz w:val="18"/>
                <w:szCs w:val="18"/>
                <w:lang w:val="en-GB"/>
              </w:rPr>
              <w:t>Migratory t</w:t>
            </w:r>
            <w:r w:rsidR="00821C23" w:rsidRPr="00996364">
              <w:rPr>
                <w:rFonts w:eastAsia="Times New Roman" w:cs="Times New Roman"/>
                <w:sz w:val="18"/>
                <w:szCs w:val="18"/>
                <w:lang w:val="en-GB"/>
              </w:rPr>
              <w:t>actic</w:t>
            </w:r>
            <w:r w:rsidR="00A358CB" w:rsidRPr="00996364">
              <w:rPr>
                <w:rFonts w:eastAsia="Times New Roman" w:cs="Times New Roman"/>
                <w:sz w:val="18"/>
                <w:szCs w:val="18"/>
                <w:lang w:val="en-GB"/>
              </w:rPr>
              <w:t xml:space="preserve"> (whether the fish becomes anadromous)</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true/false</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quality</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Quality</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start_quality</w:t>
            </w:r>
            <w:proofErr w:type="spellEnd"/>
            <w:r w:rsidRPr="0099636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Quality of the fish when its </w:t>
            </w:r>
            <w:r w:rsidR="00996364" w:rsidRPr="00996364">
              <w:rPr>
                <w:rFonts w:eastAsia="Times New Roman" w:cs="Times New Roman"/>
                <w:sz w:val="18"/>
                <w:szCs w:val="18"/>
                <w:lang w:val="en-GB"/>
              </w:rPr>
              <w:t xml:space="preserve">migratory </w:t>
            </w:r>
            <w:r w:rsidRPr="00996364">
              <w:rPr>
                <w:rFonts w:eastAsia="Times New Roman" w:cs="Times New Roman"/>
                <w:sz w:val="18"/>
                <w:szCs w:val="18"/>
                <w:lang w:val="en-GB"/>
              </w:rPr>
              <w:t>tactic is set</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unitless</w:t>
            </w:r>
          </w:p>
        </w:tc>
      </w:tr>
      <w:tr w:rsidR="00A358CB" w:rsidRPr="00996364" w:rsidTr="008E3318">
        <w:trPr>
          <w:trHeight w:val="300"/>
        </w:trPr>
        <w:tc>
          <w:tcPr>
            <w:tcW w:w="1028" w:type="dxa"/>
            <w:tcBorders>
              <w:top w:val="nil"/>
              <w:left w:val="nil"/>
              <w:bottom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sea-time</w:t>
            </w:r>
          </w:p>
        </w:tc>
        <w:tc>
          <w:tcPr>
            <w:tcW w:w="4499"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Time spent by anadromous fish in the sea since migration </w:t>
            </w:r>
          </w:p>
        </w:tc>
        <w:tc>
          <w:tcPr>
            <w:tcW w:w="1686" w:type="dxa"/>
            <w:tcBorders>
              <w:top w:val="nil"/>
              <w:left w:val="nil"/>
              <w:bottom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weeks</w:t>
            </w:r>
          </w:p>
        </w:tc>
      </w:tr>
      <w:tr w:rsidR="00A358CB" w:rsidRPr="00996364" w:rsidTr="008E3318">
        <w:trPr>
          <w:trHeight w:val="300"/>
        </w:trPr>
        <w:tc>
          <w:tcPr>
            <w:tcW w:w="1028" w:type="dxa"/>
            <w:tcBorders>
              <w:top w:val="nil"/>
              <w:left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mates</w:t>
            </w:r>
          </w:p>
        </w:tc>
        <w:tc>
          <w:tcPr>
            <w:tcW w:w="4499"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Set of mature males selected by a female for reproduction </w:t>
            </w:r>
          </w:p>
        </w:tc>
        <w:tc>
          <w:tcPr>
            <w:tcW w:w="1686"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proofErr w:type="spellStart"/>
            <w:r w:rsidRPr="00996364">
              <w:rPr>
                <w:rFonts w:eastAsia="Times New Roman" w:cs="Times New Roman"/>
                <w:sz w:val="18"/>
                <w:szCs w:val="18"/>
                <w:lang w:val="en-GB"/>
              </w:rPr>
              <w:t>Agentset</w:t>
            </w:r>
            <w:proofErr w:type="spellEnd"/>
          </w:p>
        </w:tc>
      </w:tr>
      <w:tr w:rsidR="00A358CB" w:rsidRPr="00996364" w:rsidTr="00CE7461">
        <w:trPr>
          <w:trHeight w:val="300"/>
        </w:trPr>
        <w:tc>
          <w:tcPr>
            <w:tcW w:w="1028" w:type="dxa"/>
            <w:tcBorders>
              <w:top w:val="nil"/>
              <w:left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p>
        </w:tc>
        <w:tc>
          <w:tcPr>
            <w:tcW w:w="1496"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time-since-repro</w:t>
            </w:r>
          </w:p>
        </w:tc>
        <w:tc>
          <w:tcPr>
            <w:tcW w:w="4499"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Time since last spawning event (for females) </w:t>
            </w:r>
          </w:p>
        </w:tc>
        <w:tc>
          <w:tcPr>
            <w:tcW w:w="1686" w:type="dxa"/>
            <w:tcBorders>
              <w:top w:val="nil"/>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weeks</w:t>
            </w:r>
          </w:p>
        </w:tc>
      </w:tr>
      <w:tr w:rsidR="00CE7461" w:rsidRPr="00CE7461" w:rsidTr="008E3318">
        <w:trPr>
          <w:trHeight w:val="300"/>
        </w:trPr>
        <w:tc>
          <w:tcPr>
            <w:tcW w:w="1028" w:type="dxa"/>
            <w:tcBorders>
              <w:top w:val="nil"/>
              <w:left w:val="nil"/>
              <w:bottom w:val="single" w:sz="4" w:space="0" w:color="auto"/>
              <w:right w:val="nil"/>
            </w:tcBorders>
            <w:shd w:val="clear" w:color="auto" w:fill="auto"/>
            <w:noWrap/>
            <w:vAlign w:val="bottom"/>
            <w:hideMark/>
          </w:tcPr>
          <w:p w:rsidR="00CE7461" w:rsidRPr="00996364" w:rsidRDefault="00CE7461" w:rsidP="006311B4">
            <w:pPr>
              <w:spacing w:after="0"/>
              <w:rPr>
                <w:rFonts w:eastAsia="Times New Roman" w:cs="Times New Roman"/>
                <w:sz w:val="18"/>
                <w:szCs w:val="18"/>
                <w:lang w:val="en-GB"/>
              </w:rPr>
            </w:pPr>
          </w:p>
        </w:tc>
        <w:tc>
          <w:tcPr>
            <w:tcW w:w="1496" w:type="dxa"/>
            <w:tcBorders>
              <w:top w:val="nil"/>
              <w:left w:val="nil"/>
              <w:bottom w:val="single" w:sz="4" w:space="0" w:color="auto"/>
              <w:right w:val="nil"/>
            </w:tcBorders>
            <w:shd w:val="clear" w:color="auto" w:fill="auto"/>
            <w:noWrap/>
            <w:hideMark/>
          </w:tcPr>
          <w:p w:rsidR="00CE7461" w:rsidRPr="00996364" w:rsidRDefault="00CE7461" w:rsidP="008E3318">
            <w:pPr>
              <w:spacing w:after="0"/>
              <w:jc w:val="left"/>
              <w:rPr>
                <w:rFonts w:eastAsia="Times New Roman" w:cs="Times New Roman"/>
                <w:sz w:val="18"/>
                <w:szCs w:val="18"/>
                <w:lang w:val="en-GB"/>
              </w:rPr>
            </w:pPr>
            <w:proofErr w:type="spellStart"/>
            <w:ins w:id="8" w:author="Daniel Ayllon" w:date="2019-06-24T13:29:00Z">
              <w:r>
                <w:rPr>
                  <w:rFonts w:eastAsia="Times New Roman" w:cs="Times New Roman"/>
                  <w:sz w:val="18"/>
                  <w:szCs w:val="18"/>
                  <w:lang w:val="en-GB"/>
                </w:rPr>
                <w:t>FecAcc</w:t>
              </w:r>
            </w:ins>
            <w:proofErr w:type="spellEnd"/>
          </w:p>
        </w:tc>
        <w:tc>
          <w:tcPr>
            <w:tcW w:w="4499" w:type="dxa"/>
            <w:tcBorders>
              <w:top w:val="nil"/>
              <w:left w:val="nil"/>
              <w:bottom w:val="single" w:sz="4" w:space="0" w:color="auto"/>
              <w:right w:val="nil"/>
            </w:tcBorders>
            <w:shd w:val="clear" w:color="auto" w:fill="auto"/>
            <w:noWrap/>
            <w:hideMark/>
          </w:tcPr>
          <w:p w:rsidR="00CE7461" w:rsidRPr="00996364" w:rsidRDefault="00CE7461" w:rsidP="00CE7461">
            <w:pPr>
              <w:spacing w:after="0"/>
              <w:jc w:val="left"/>
              <w:rPr>
                <w:rFonts w:eastAsia="Times New Roman" w:cs="Times New Roman"/>
                <w:sz w:val="18"/>
                <w:szCs w:val="18"/>
                <w:lang w:val="en-GB"/>
              </w:rPr>
            </w:pPr>
            <w:ins w:id="9" w:author="Daniel Ayllon" w:date="2019-06-24T13:29:00Z">
              <w:r>
                <w:rPr>
                  <w:rFonts w:eastAsia="Times New Roman" w:cs="Times New Roman"/>
                  <w:sz w:val="18"/>
                  <w:szCs w:val="18"/>
                  <w:lang w:val="en-GB"/>
                </w:rPr>
                <w:t>Accumula</w:t>
              </w:r>
            </w:ins>
            <w:ins w:id="10" w:author="Daniel Ayllon" w:date="2019-06-24T13:47:00Z">
              <w:r w:rsidR="00DB6351">
                <w:rPr>
                  <w:rFonts w:eastAsia="Times New Roman" w:cs="Times New Roman"/>
                  <w:sz w:val="18"/>
                  <w:szCs w:val="18"/>
                  <w:lang w:val="en-GB"/>
                </w:rPr>
                <w:t>t</w:t>
              </w:r>
            </w:ins>
            <w:ins w:id="11" w:author="Daniel Ayllon" w:date="2019-06-24T13:29:00Z">
              <w:r>
                <w:rPr>
                  <w:rFonts w:eastAsia="Times New Roman" w:cs="Times New Roman"/>
                  <w:sz w:val="18"/>
                  <w:szCs w:val="18"/>
                  <w:lang w:val="en-GB"/>
                </w:rPr>
                <w:t>ed number of eggs produced by female</w:t>
              </w:r>
            </w:ins>
            <w:ins w:id="12" w:author="Daniel Ayllon" w:date="2019-06-24T13:30:00Z">
              <w:r>
                <w:rPr>
                  <w:rFonts w:eastAsia="Times New Roman" w:cs="Times New Roman"/>
                  <w:sz w:val="18"/>
                  <w:szCs w:val="18"/>
                  <w:lang w:val="en-GB"/>
                </w:rPr>
                <w:t>s</w:t>
              </w:r>
            </w:ins>
          </w:p>
        </w:tc>
        <w:tc>
          <w:tcPr>
            <w:tcW w:w="1686" w:type="dxa"/>
            <w:tcBorders>
              <w:top w:val="nil"/>
              <w:left w:val="nil"/>
              <w:bottom w:val="single" w:sz="4" w:space="0" w:color="auto"/>
              <w:right w:val="nil"/>
            </w:tcBorders>
            <w:shd w:val="clear" w:color="auto" w:fill="auto"/>
            <w:noWrap/>
            <w:hideMark/>
          </w:tcPr>
          <w:p w:rsidR="00CE7461" w:rsidRPr="00996364" w:rsidRDefault="00CE7461" w:rsidP="008E3318">
            <w:pPr>
              <w:spacing w:after="0"/>
              <w:jc w:val="left"/>
              <w:rPr>
                <w:rFonts w:eastAsia="Times New Roman" w:cs="Times New Roman"/>
                <w:sz w:val="18"/>
                <w:szCs w:val="18"/>
                <w:lang w:val="en-GB"/>
              </w:rPr>
            </w:pPr>
            <w:ins w:id="13" w:author="Daniel Ayllon" w:date="2019-06-24T13:30:00Z">
              <w:r>
                <w:rPr>
                  <w:rFonts w:eastAsia="Times New Roman" w:cs="Times New Roman"/>
                  <w:sz w:val="18"/>
                  <w:szCs w:val="18"/>
                  <w:lang w:val="en-GB"/>
                </w:rPr>
                <w:t>number of eggs</w:t>
              </w:r>
            </w:ins>
          </w:p>
        </w:tc>
      </w:tr>
      <w:tr w:rsidR="00A358CB" w:rsidRPr="00996364" w:rsidTr="008E3318">
        <w:trPr>
          <w:trHeight w:val="300"/>
        </w:trPr>
        <w:tc>
          <w:tcPr>
            <w:tcW w:w="1028" w:type="dxa"/>
            <w:tcBorders>
              <w:top w:val="single" w:sz="4" w:space="0" w:color="auto"/>
              <w:left w:val="nil"/>
              <w:right w:val="nil"/>
            </w:tcBorders>
            <w:shd w:val="clear" w:color="auto" w:fill="auto"/>
            <w:noWrap/>
            <w:vAlign w:val="bottom"/>
            <w:hideMark/>
          </w:tcPr>
          <w:p w:rsidR="00A358CB" w:rsidRPr="00996364" w:rsidRDefault="00A358CB" w:rsidP="006311B4">
            <w:pPr>
              <w:spacing w:after="0"/>
              <w:rPr>
                <w:rFonts w:eastAsia="Times New Roman" w:cs="Times New Roman"/>
                <w:sz w:val="18"/>
                <w:szCs w:val="18"/>
                <w:lang w:val="en-GB"/>
              </w:rPr>
            </w:pPr>
            <w:r w:rsidRPr="00996364">
              <w:rPr>
                <w:rFonts w:eastAsia="Times New Roman" w:cs="Times New Roman"/>
                <w:sz w:val="18"/>
                <w:szCs w:val="18"/>
                <w:lang w:val="en-GB"/>
              </w:rPr>
              <w:t>Patches</w:t>
            </w:r>
          </w:p>
        </w:tc>
        <w:tc>
          <w:tcPr>
            <w:tcW w:w="1496" w:type="dxa"/>
            <w:tcBorders>
              <w:top w:val="single" w:sz="4" w:space="0" w:color="auto"/>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habitat*</w:t>
            </w:r>
          </w:p>
        </w:tc>
        <w:tc>
          <w:tcPr>
            <w:tcW w:w="4499" w:type="dxa"/>
            <w:tcBorders>
              <w:top w:val="single" w:sz="4" w:space="0" w:color="auto"/>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Environment </w:t>
            </w:r>
          </w:p>
        </w:tc>
        <w:tc>
          <w:tcPr>
            <w:tcW w:w="1686" w:type="dxa"/>
            <w:tcBorders>
              <w:top w:val="single" w:sz="4" w:space="0" w:color="auto"/>
              <w:left w:val="nil"/>
              <w:right w:val="nil"/>
            </w:tcBorders>
            <w:shd w:val="clear" w:color="auto" w:fill="auto"/>
            <w:noWrap/>
            <w:hideMark/>
          </w:tcPr>
          <w:p w:rsidR="00A358CB" w:rsidRPr="00996364" w:rsidRDefault="00A358CB" w:rsidP="008E3318">
            <w:pPr>
              <w:spacing w:after="0"/>
              <w:jc w:val="left"/>
              <w:rPr>
                <w:rFonts w:eastAsia="Times New Roman" w:cs="Times New Roman"/>
                <w:sz w:val="18"/>
                <w:szCs w:val="18"/>
                <w:lang w:val="en-GB"/>
              </w:rPr>
            </w:pPr>
            <w:r w:rsidRPr="00996364">
              <w:rPr>
                <w:rFonts w:eastAsia="Times New Roman" w:cs="Times New Roman"/>
                <w:sz w:val="18"/>
                <w:szCs w:val="18"/>
                <w:lang w:val="en-GB"/>
              </w:rPr>
              <w:t>FW/Ocean</w:t>
            </w:r>
          </w:p>
        </w:tc>
      </w:tr>
      <w:tr w:rsidR="00A358CB" w:rsidRPr="00996364" w:rsidTr="008E3318">
        <w:trPr>
          <w:trHeight w:val="300"/>
        </w:trPr>
        <w:tc>
          <w:tcPr>
            <w:tcW w:w="1028" w:type="dxa"/>
            <w:tcBorders>
              <w:top w:val="nil"/>
              <w:left w:val="nil"/>
              <w:bottom w:val="single" w:sz="12" w:space="0" w:color="auto"/>
              <w:right w:val="nil"/>
            </w:tcBorders>
            <w:shd w:val="clear" w:color="auto" w:fill="auto"/>
            <w:noWrap/>
            <w:vAlign w:val="bottom"/>
            <w:hideMark/>
          </w:tcPr>
          <w:p w:rsidR="00A358CB" w:rsidRPr="00996364" w:rsidRDefault="00A358CB" w:rsidP="003B1CCE">
            <w:pPr>
              <w:spacing w:before="120"/>
              <w:rPr>
                <w:rFonts w:eastAsia="Times New Roman" w:cs="Times New Roman"/>
                <w:sz w:val="18"/>
                <w:szCs w:val="18"/>
                <w:lang w:val="en-GB"/>
              </w:rPr>
            </w:pPr>
          </w:p>
        </w:tc>
        <w:tc>
          <w:tcPr>
            <w:tcW w:w="1496" w:type="dxa"/>
            <w:tcBorders>
              <w:top w:val="nil"/>
              <w:left w:val="nil"/>
              <w:bottom w:val="single" w:sz="12" w:space="0" w:color="auto"/>
              <w:right w:val="nil"/>
            </w:tcBorders>
            <w:shd w:val="clear" w:color="auto" w:fill="auto"/>
            <w:noWrap/>
            <w:hideMark/>
          </w:tcPr>
          <w:p w:rsidR="00A358CB" w:rsidRPr="00996364" w:rsidRDefault="00A358CB" w:rsidP="008E3318">
            <w:pPr>
              <w:spacing w:before="120"/>
              <w:jc w:val="left"/>
              <w:rPr>
                <w:rFonts w:eastAsia="Times New Roman" w:cs="Times New Roman"/>
                <w:sz w:val="18"/>
                <w:szCs w:val="18"/>
                <w:lang w:val="en-GB"/>
              </w:rPr>
            </w:pPr>
            <w:r w:rsidRPr="00996364">
              <w:rPr>
                <w:rFonts w:eastAsia="Times New Roman" w:cs="Times New Roman"/>
                <w:sz w:val="18"/>
                <w:szCs w:val="18"/>
                <w:lang w:val="en-GB"/>
              </w:rPr>
              <w:t>parasites?*</w:t>
            </w:r>
          </w:p>
        </w:tc>
        <w:tc>
          <w:tcPr>
            <w:tcW w:w="4499" w:type="dxa"/>
            <w:tcBorders>
              <w:top w:val="nil"/>
              <w:left w:val="nil"/>
              <w:bottom w:val="single" w:sz="12" w:space="0" w:color="auto"/>
              <w:right w:val="nil"/>
            </w:tcBorders>
            <w:shd w:val="clear" w:color="auto" w:fill="auto"/>
            <w:noWrap/>
            <w:hideMark/>
          </w:tcPr>
          <w:p w:rsidR="00A358CB" w:rsidRPr="00996364" w:rsidRDefault="00A358CB" w:rsidP="008E3318">
            <w:pPr>
              <w:spacing w:before="120"/>
              <w:jc w:val="left"/>
              <w:rPr>
                <w:rFonts w:eastAsia="Times New Roman" w:cs="Times New Roman"/>
                <w:sz w:val="18"/>
                <w:szCs w:val="18"/>
                <w:lang w:val="en-GB"/>
              </w:rPr>
            </w:pPr>
            <w:r w:rsidRPr="00996364">
              <w:rPr>
                <w:rFonts w:eastAsia="Times New Roman" w:cs="Times New Roman"/>
                <w:sz w:val="18"/>
                <w:szCs w:val="18"/>
                <w:lang w:val="en-GB"/>
              </w:rPr>
              <w:t>Whether the patch has parasites or not</w:t>
            </w:r>
          </w:p>
        </w:tc>
        <w:tc>
          <w:tcPr>
            <w:tcW w:w="1686" w:type="dxa"/>
            <w:tcBorders>
              <w:top w:val="nil"/>
              <w:left w:val="nil"/>
              <w:bottom w:val="single" w:sz="12" w:space="0" w:color="auto"/>
              <w:right w:val="nil"/>
            </w:tcBorders>
            <w:shd w:val="clear" w:color="auto" w:fill="auto"/>
            <w:noWrap/>
            <w:hideMark/>
          </w:tcPr>
          <w:p w:rsidR="00A358CB" w:rsidRPr="00996364" w:rsidRDefault="00A358CB" w:rsidP="008E3318">
            <w:pPr>
              <w:spacing w:before="120"/>
              <w:jc w:val="left"/>
              <w:rPr>
                <w:rFonts w:eastAsia="Times New Roman" w:cs="Times New Roman"/>
                <w:sz w:val="18"/>
                <w:szCs w:val="18"/>
                <w:lang w:val="en-GB"/>
              </w:rPr>
            </w:pPr>
            <w:r w:rsidRPr="00996364">
              <w:rPr>
                <w:rFonts w:eastAsia="Times New Roman" w:cs="Times New Roman"/>
                <w:sz w:val="18"/>
                <w:szCs w:val="18"/>
                <w:lang w:val="en-GB"/>
              </w:rPr>
              <w:t>true/false</w:t>
            </w:r>
          </w:p>
        </w:tc>
      </w:tr>
    </w:tbl>
    <w:p w:rsidR="00427D44" w:rsidRPr="00996364" w:rsidRDefault="00427D44" w:rsidP="00427D44">
      <w:pPr>
        <w:rPr>
          <w:rFonts w:cs="Times New Roman"/>
          <w:sz w:val="20"/>
          <w:szCs w:val="20"/>
          <w:lang w:val="en-GB"/>
        </w:rPr>
      </w:pPr>
      <w:r w:rsidRPr="00996364">
        <w:rPr>
          <w:rFonts w:cs="Times New Roman"/>
          <w:sz w:val="20"/>
          <w:szCs w:val="20"/>
          <w:lang w:val="en-GB"/>
        </w:rPr>
        <w:t>* Fixed state variables</w:t>
      </w:r>
      <w:r w:rsidR="003B1CCE" w:rsidRPr="00996364">
        <w:rPr>
          <w:rFonts w:cs="Times New Roman"/>
          <w:sz w:val="20"/>
          <w:szCs w:val="20"/>
          <w:lang w:val="en-GB"/>
        </w:rPr>
        <w:t xml:space="preserve"> (do not change during a simulations)</w:t>
      </w:r>
      <w:r w:rsidRPr="00996364">
        <w:rPr>
          <w:rFonts w:cs="Times New Roman"/>
          <w:sz w:val="20"/>
          <w:szCs w:val="20"/>
          <w:lang w:val="en-GB"/>
        </w:rPr>
        <w:t>.</w:t>
      </w:r>
    </w:p>
    <w:p w:rsidR="001270F7" w:rsidRPr="00996364" w:rsidRDefault="001270F7" w:rsidP="004A6170">
      <w:pPr>
        <w:pStyle w:val="Ttulo2"/>
        <w:rPr>
          <w:lang w:val="en-GB"/>
        </w:rPr>
      </w:pPr>
      <w:bookmarkStart w:id="14" w:name="_Toc412759134"/>
    </w:p>
    <w:p w:rsidR="00427D44" w:rsidRPr="00996364" w:rsidRDefault="0015734C" w:rsidP="004A6170">
      <w:pPr>
        <w:pStyle w:val="Ttulo2"/>
        <w:rPr>
          <w:lang w:val="en-GB"/>
        </w:rPr>
      </w:pPr>
      <w:r w:rsidRPr="00996364">
        <w:rPr>
          <w:lang w:val="en-GB"/>
        </w:rPr>
        <w:t>1</w:t>
      </w:r>
      <w:r w:rsidR="00427D44" w:rsidRPr="00996364">
        <w:rPr>
          <w:lang w:val="en-GB"/>
        </w:rPr>
        <w:t>.3 Process overview and scheduling</w:t>
      </w:r>
      <w:bookmarkEnd w:id="14"/>
    </w:p>
    <w:p w:rsidR="00427D44" w:rsidRPr="00996364" w:rsidRDefault="00427D44" w:rsidP="0048045C">
      <w:pPr>
        <w:rPr>
          <w:rFonts w:cs="Times New Roman"/>
          <w:szCs w:val="24"/>
          <w:lang w:val="en-GB"/>
        </w:rPr>
      </w:pPr>
      <w:r w:rsidRPr="00996364">
        <w:rPr>
          <w:rFonts w:cs="Times New Roman"/>
          <w:i/>
          <w:szCs w:val="24"/>
          <w:lang w:val="en-GB"/>
        </w:rPr>
        <w:t>Processes</w:t>
      </w:r>
      <w:r w:rsidRPr="00996364">
        <w:rPr>
          <w:rFonts w:cs="Times New Roman"/>
          <w:szCs w:val="24"/>
          <w:lang w:val="en-GB"/>
        </w:rPr>
        <w:t xml:space="preserve">: </w:t>
      </w:r>
    </w:p>
    <w:p w:rsidR="0048045C" w:rsidRPr="00996364" w:rsidRDefault="0048045C" w:rsidP="0048045C">
      <w:pPr>
        <w:rPr>
          <w:rFonts w:cs="Times New Roman"/>
          <w:szCs w:val="24"/>
          <w:lang w:val="en-GB"/>
        </w:rPr>
      </w:pPr>
      <w:r w:rsidRPr="00996364">
        <w:rPr>
          <w:rFonts w:cs="Times New Roman"/>
          <w:szCs w:val="24"/>
          <w:lang w:val="en-GB"/>
        </w:rPr>
        <w:t>- Patches do not perform any active process.</w:t>
      </w:r>
    </w:p>
    <w:p w:rsidR="0048045C" w:rsidRPr="00996364" w:rsidRDefault="0048045C" w:rsidP="0048045C">
      <w:pPr>
        <w:rPr>
          <w:rFonts w:cs="Times New Roman"/>
          <w:szCs w:val="24"/>
          <w:lang w:val="en-GB"/>
        </w:rPr>
      </w:pPr>
      <w:r w:rsidRPr="00996364">
        <w:rPr>
          <w:rFonts w:cs="Times New Roman"/>
          <w:szCs w:val="24"/>
          <w:lang w:val="en-GB"/>
        </w:rPr>
        <w:t xml:space="preserve">- </w:t>
      </w:r>
      <w:r w:rsidR="00F67AF5" w:rsidRPr="00996364">
        <w:rPr>
          <w:rFonts w:cs="Times New Roman"/>
          <w:szCs w:val="24"/>
          <w:lang w:val="en-GB"/>
        </w:rPr>
        <w:t>Trout weekly actions (each time</w:t>
      </w:r>
      <w:r w:rsidR="00A716B4" w:rsidRPr="00996364">
        <w:rPr>
          <w:rFonts w:cs="Times New Roman"/>
          <w:szCs w:val="24"/>
          <w:lang w:val="en-GB"/>
        </w:rPr>
        <w:t xml:space="preserve"> </w:t>
      </w:r>
      <w:r w:rsidR="00F67AF5" w:rsidRPr="00996364">
        <w:rPr>
          <w:rFonts w:cs="Times New Roman"/>
          <w:szCs w:val="24"/>
          <w:lang w:val="en-GB"/>
        </w:rPr>
        <w:t>step): mortality, aging</w:t>
      </w:r>
      <w:r w:rsidR="00A716B4" w:rsidRPr="00996364">
        <w:rPr>
          <w:rFonts w:cs="Times New Roman"/>
          <w:szCs w:val="24"/>
          <w:lang w:val="en-GB"/>
        </w:rPr>
        <w:t>, update time counters</w:t>
      </w:r>
      <w:commentRangeStart w:id="15"/>
      <w:commentRangeEnd w:id="15"/>
    </w:p>
    <w:p w:rsidR="00F67AF5" w:rsidRPr="00996364" w:rsidRDefault="00F67AF5" w:rsidP="0048045C">
      <w:pPr>
        <w:rPr>
          <w:rFonts w:cs="Times New Roman"/>
          <w:szCs w:val="24"/>
          <w:lang w:val="en-GB"/>
        </w:rPr>
      </w:pPr>
      <w:r w:rsidRPr="00996364">
        <w:rPr>
          <w:rFonts w:cs="Times New Roman"/>
          <w:szCs w:val="24"/>
          <w:lang w:val="en-GB"/>
        </w:rPr>
        <w:t>- Trout actions at specific times: migration, reproduction</w:t>
      </w:r>
    </w:p>
    <w:p w:rsidR="00F67AF5" w:rsidRPr="00996364" w:rsidRDefault="00427D44" w:rsidP="00427D44">
      <w:pPr>
        <w:rPr>
          <w:rFonts w:cs="Times New Roman"/>
          <w:szCs w:val="24"/>
          <w:lang w:val="en-GB"/>
        </w:rPr>
      </w:pPr>
      <w:r w:rsidRPr="00996364">
        <w:rPr>
          <w:rFonts w:cs="Times New Roman"/>
          <w:i/>
          <w:szCs w:val="24"/>
          <w:lang w:val="en-GB"/>
        </w:rPr>
        <w:t>Schedule</w:t>
      </w:r>
      <w:r w:rsidRPr="00996364">
        <w:rPr>
          <w:rFonts w:cs="Times New Roman"/>
          <w:szCs w:val="24"/>
          <w:lang w:val="en-GB"/>
        </w:rPr>
        <w:t xml:space="preserve">: </w:t>
      </w:r>
    </w:p>
    <w:p w:rsidR="00F67AF5" w:rsidRPr="00996364" w:rsidRDefault="00F67AF5" w:rsidP="00427D44">
      <w:pPr>
        <w:rPr>
          <w:rFonts w:cs="Times New Roman"/>
          <w:szCs w:val="24"/>
          <w:lang w:val="en-GB"/>
        </w:rPr>
      </w:pPr>
      <w:r w:rsidRPr="00996364">
        <w:rPr>
          <w:rFonts w:cs="Times New Roman"/>
          <w:szCs w:val="24"/>
          <w:lang w:val="en-GB"/>
        </w:rPr>
        <w:t xml:space="preserve">0. </w:t>
      </w:r>
      <w:r w:rsidR="0024510E" w:rsidRPr="00996364">
        <w:rPr>
          <w:rFonts w:cs="Times New Roman"/>
          <w:szCs w:val="24"/>
          <w:lang w:val="en-GB"/>
        </w:rPr>
        <w:t xml:space="preserve">Observer updates </w:t>
      </w:r>
      <w:r w:rsidR="00357A2F" w:rsidRPr="00996364">
        <w:rPr>
          <w:rFonts w:cs="Times New Roman"/>
          <w:szCs w:val="24"/>
          <w:lang w:val="en-GB"/>
        </w:rPr>
        <w:t>date</w:t>
      </w:r>
      <w:r w:rsidRPr="00996364">
        <w:rPr>
          <w:rFonts w:cs="Times New Roman"/>
          <w:szCs w:val="24"/>
          <w:lang w:val="en-GB"/>
        </w:rPr>
        <w:t xml:space="preserve"> counters.</w:t>
      </w:r>
    </w:p>
    <w:p w:rsidR="00F67AF5" w:rsidRPr="00996364" w:rsidRDefault="00F67AF5" w:rsidP="00427D44">
      <w:pPr>
        <w:rPr>
          <w:rFonts w:cs="Times New Roman"/>
          <w:szCs w:val="24"/>
          <w:lang w:val="en-GB"/>
        </w:rPr>
      </w:pPr>
      <w:r w:rsidRPr="00996364">
        <w:rPr>
          <w:rFonts w:cs="Times New Roman"/>
          <w:szCs w:val="24"/>
          <w:lang w:val="en-GB"/>
        </w:rPr>
        <w:t>1. Trout survive or die:</w:t>
      </w:r>
    </w:p>
    <w:p w:rsidR="00F67AF5" w:rsidRPr="00996364" w:rsidRDefault="00F67AF5" w:rsidP="00B84044">
      <w:pPr>
        <w:ind w:left="284"/>
        <w:rPr>
          <w:rFonts w:cs="Times New Roman"/>
          <w:szCs w:val="24"/>
          <w:lang w:val="en-GB"/>
        </w:rPr>
      </w:pPr>
      <w:r w:rsidRPr="00996364">
        <w:rPr>
          <w:rFonts w:cs="Times New Roman"/>
          <w:szCs w:val="24"/>
          <w:lang w:val="en-GB"/>
        </w:rPr>
        <w:t>1.1. Density-dependent mortality</w:t>
      </w:r>
      <w:r w:rsidR="00B84044" w:rsidRPr="00996364">
        <w:rPr>
          <w:rFonts w:cs="Times New Roman"/>
          <w:szCs w:val="24"/>
          <w:lang w:val="en-GB"/>
        </w:rPr>
        <w:t xml:space="preserve"> (</w:t>
      </w:r>
      <w:r w:rsidR="00B84044" w:rsidRPr="00996364">
        <w:rPr>
          <w:rFonts w:cs="Times New Roman"/>
          <w:i/>
          <w:szCs w:val="24"/>
          <w:lang w:val="en-GB"/>
        </w:rPr>
        <w:t>grim-reaper</w:t>
      </w:r>
      <w:r w:rsidR="002736CD" w:rsidRPr="00996364">
        <w:rPr>
          <w:rFonts w:cs="Times New Roman"/>
          <w:szCs w:val="24"/>
          <w:lang w:val="en-GB"/>
        </w:rPr>
        <w:t xml:space="preserve"> procedure</w:t>
      </w:r>
      <w:r w:rsidR="00B84044" w:rsidRPr="00996364">
        <w:rPr>
          <w:rFonts w:cs="Times New Roman"/>
          <w:szCs w:val="24"/>
          <w:lang w:val="en-GB"/>
        </w:rPr>
        <w:t>)</w:t>
      </w:r>
    </w:p>
    <w:p w:rsidR="00B84044" w:rsidRPr="00996364" w:rsidRDefault="00B84044" w:rsidP="00B84044">
      <w:pPr>
        <w:ind w:left="284"/>
        <w:rPr>
          <w:rFonts w:cs="Times New Roman"/>
          <w:szCs w:val="24"/>
          <w:lang w:val="en-GB"/>
        </w:rPr>
      </w:pPr>
      <w:r w:rsidRPr="00996364">
        <w:rPr>
          <w:rFonts w:cs="Times New Roman"/>
          <w:szCs w:val="24"/>
          <w:lang w:val="en-GB"/>
        </w:rPr>
        <w:t xml:space="preserve">1.2. </w:t>
      </w:r>
      <w:r w:rsidR="00560C33" w:rsidRPr="00996364">
        <w:rPr>
          <w:rFonts w:cs="Times New Roman"/>
          <w:szCs w:val="24"/>
          <w:lang w:val="en-GB"/>
        </w:rPr>
        <w:t>Density-independent mortality (</w:t>
      </w:r>
      <w:r w:rsidR="00560C33" w:rsidRPr="00996364">
        <w:rPr>
          <w:rFonts w:cs="Times New Roman"/>
          <w:i/>
          <w:szCs w:val="24"/>
          <w:lang w:val="en-GB"/>
        </w:rPr>
        <w:t>m</w:t>
      </w:r>
      <w:r w:rsidRPr="00996364">
        <w:rPr>
          <w:rFonts w:cs="Times New Roman"/>
          <w:i/>
          <w:szCs w:val="24"/>
          <w:lang w:val="en-GB"/>
        </w:rPr>
        <w:t>ortality</w:t>
      </w:r>
      <w:r w:rsidR="00560C33" w:rsidRPr="00996364">
        <w:rPr>
          <w:rFonts w:cs="Times New Roman"/>
          <w:szCs w:val="24"/>
          <w:lang w:val="en-GB"/>
        </w:rPr>
        <w:t>)</w:t>
      </w:r>
    </w:p>
    <w:p w:rsidR="00B84044" w:rsidRPr="00996364" w:rsidRDefault="00B84044" w:rsidP="00427D44">
      <w:pPr>
        <w:rPr>
          <w:rFonts w:cs="Times New Roman"/>
          <w:szCs w:val="24"/>
          <w:lang w:val="en-GB"/>
        </w:rPr>
      </w:pPr>
      <w:r w:rsidRPr="00996364">
        <w:rPr>
          <w:rFonts w:cs="Times New Roman"/>
          <w:szCs w:val="24"/>
          <w:lang w:val="en-GB"/>
        </w:rPr>
        <w:t xml:space="preserve">2. </w:t>
      </w:r>
      <w:r w:rsidR="00560C33" w:rsidRPr="00996364">
        <w:rPr>
          <w:rFonts w:cs="Times New Roman"/>
          <w:szCs w:val="24"/>
          <w:lang w:val="en-GB"/>
        </w:rPr>
        <w:t>Trout update age and other time counters (time-since-repro, sea-time)</w:t>
      </w:r>
      <w:r w:rsidR="0024510E" w:rsidRPr="00996364">
        <w:rPr>
          <w:rFonts w:cs="Times New Roman"/>
          <w:szCs w:val="24"/>
          <w:lang w:val="en-GB"/>
        </w:rPr>
        <w:t>.</w:t>
      </w:r>
    </w:p>
    <w:p w:rsidR="00560C33" w:rsidRPr="00996364" w:rsidRDefault="00560C33" w:rsidP="00427D44">
      <w:pPr>
        <w:rPr>
          <w:rFonts w:cs="Times New Roman"/>
          <w:szCs w:val="24"/>
          <w:lang w:val="en-GB"/>
        </w:rPr>
      </w:pPr>
      <w:r w:rsidRPr="00996364">
        <w:rPr>
          <w:rFonts w:cs="Times New Roman"/>
          <w:szCs w:val="24"/>
          <w:lang w:val="en-GB"/>
        </w:rPr>
        <w:t xml:space="preserve">3. </w:t>
      </w:r>
      <w:r w:rsidR="00B21213" w:rsidRPr="00996364">
        <w:rPr>
          <w:rFonts w:cs="Times New Roman"/>
          <w:szCs w:val="24"/>
          <w:lang w:val="en-GB"/>
        </w:rPr>
        <w:t>Anadromous fish migrate</w:t>
      </w:r>
      <w:r w:rsidR="007A7DF3" w:rsidRPr="00996364">
        <w:rPr>
          <w:rFonts w:cs="Times New Roman"/>
          <w:szCs w:val="24"/>
          <w:lang w:val="en-GB"/>
        </w:rPr>
        <w:t xml:space="preserve"> (</w:t>
      </w:r>
      <w:r w:rsidR="007A7DF3" w:rsidRPr="00996364">
        <w:rPr>
          <w:rFonts w:cs="Times New Roman"/>
          <w:i/>
          <w:szCs w:val="24"/>
          <w:lang w:val="en-GB"/>
        </w:rPr>
        <w:t>migrate</w:t>
      </w:r>
      <w:r w:rsidR="00AC7394">
        <w:rPr>
          <w:rFonts w:cs="Times New Roman"/>
          <w:i/>
          <w:szCs w:val="24"/>
          <w:lang w:val="en-GB"/>
        </w:rPr>
        <w:t>-to…</w:t>
      </w:r>
      <w:r w:rsidR="007A7DF3" w:rsidRPr="00996364">
        <w:rPr>
          <w:rFonts w:cs="Times New Roman"/>
          <w:szCs w:val="24"/>
          <w:lang w:val="en-GB"/>
        </w:rPr>
        <w:t>):</w:t>
      </w:r>
    </w:p>
    <w:p w:rsidR="00B21213" w:rsidRPr="00996364" w:rsidRDefault="00B21213" w:rsidP="00BC43D8">
      <w:pPr>
        <w:ind w:left="284"/>
        <w:rPr>
          <w:rFonts w:cs="Times New Roman"/>
          <w:szCs w:val="24"/>
          <w:lang w:val="en-GB"/>
        </w:rPr>
      </w:pPr>
      <w:r w:rsidRPr="00996364">
        <w:rPr>
          <w:rFonts w:cs="Times New Roman"/>
          <w:szCs w:val="24"/>
          <w:lang w:val="en-GB"/>
        </w:rPr>
        <w:t xml:space="preserve">3.1. </w:t>
      </w:r>
      <w:r w:rsidR="007A7DF3" w:rsidRPr="00996364">
        <w:rPr>
          <w:rFonts w:cs="Times New Roman"/>
          <w:szCs w:val="24"/>
          <w:lang w:val="en-GB"/>
        </w:rPr>
        <w:t>Migrate to the ocean (</w:t>
      </w:r>
      <w:r w:rsidR="00AC7394" w:rsidRPr="00AC7394">
        <w:rPr>
          <w:rFonts w:cs="Times New Roman"/>
          <w:i/>
          <w:iCs/>
          <w:szCs w:val="24"/>
          <w:lang w:val="en-GB"/>
        </w:rPr>
        <w:t>migrate-to-ocean</w:t>
      </w:r>
      <w:r w:rsidR="00AC7394">
        <w:rPr>
          <w:rFonts w:cs="Times New Roman"/>
          <w:szCs w:val="24"/>
          <w:lang w:val="en-GB"/>
        </w:rPr>
        <w:t xml:space="preserve"> </w:t>
      </w:r>
      <w:r w:rsidR="007A7DF3" w:rsidRPr="00996364">
        <w:rPr>
          <w:rFonts w:cs="Times New Roman"/>
          <w:szCs w:val="24"/>
          <w:lang w:val="en-GB"/>
        </w:rPr>
        <w:t>week 14)</w:t>
      </w:r>
    </w:p>
    <w:p w:rsidR="007A7DF3" w:rsidRPr="00996364" w:rsidRDefault="007A7DF3" w:rsidP="00BC43D8">
      <w:pPr>
        <w:ind w:left="284"/>
        <w:rPr>
          <w:rFonts w:cs="Times New Roman"/>
          <w:szCs w:val="24"/>
          <w:lang w:val="en-GB"/>
        </w:rPr>
      </w:pPr>
      <w:r w:rsidRPr="00996364">
        <w:rPr>
          <w:rFonts w:cs="Times New Roman"/>
          <w:szCs w:val="24"/>
          <w:lang w:val="en-GB"/>
        </w:rPr>
        <w:t>3.2. Migrate to the fresh</w:t>
      </w:r>
      <w:r w:rsidR="00BC43D8" w:rsidRPr="00996364">
        <w:rPr>
          <w:rFonts w:cs="Times New Roman"/>
          <w:szCs w:val="24"/>
          <w:lang w:val="en-GB"/>
        </w:rPr>
        <w:t xml:space="preserve"> </w:t>
      </w:r>
      <w:r w:rsidRPr="00996364">
        <w:rPr>
          <w:rFonts w:cs="Times New Roman"/>
          <w:szCs w:val="24"/>
          <w:lang w:val="en-GB"/>
        </w:rPr>
        <w:t>water (</w:t>
      </w:r>
      <w:r w:rsidR="00AC7394" w:rsidRPr="00AC7394">
        <w:rPr>
          <w:rFonts w:cs="Times New Roman"/>
          <w:i/>
          <w:iCs/>
          <w:szCs w:val="24"/>
          <w:lang w:val="en-GB"/>
        </w:rPr>
        <w:t>migrate-to-</w:t>
      </w:r>
      <w:r w:rsidR="00AC7394">
        <w:rPr>
          <w:rFonts w:cs="Times New Roman"/>
          <w:i/>
          <w:iCs/>
          <w:szCs w:val="24"/>
          <w:lang w:val="en-GB"/>
        </w:rPr>
        <w:t>freshwater</w:t>
      </w:r>
      <w:r w:rsidR="00AC7394" w:rsidRPr="00996364">
        <w:rPr>
          <w:rFonts w:cs="Times New Roman"/>
          <w:szCs w:val="24"/>
          <w:lang w:val="en-GB"/>
        </w:rPr>
        <w:t xml:space="preserve"> </w:t>
      </w:r>
      <w:r w:rsidRPr="00996364">
        <w:rPr>
          <w:rFonts w:cs="Times New Roman"/>
          <w:szCs w:val="24"/>
          <w:lang w:val="en-GB"/>
        </w:rPr>
        <w:t>week 44)</w:t>
      </w:r>
    </w:p>
    <w:p w:rsidR="00F67AF5" w:rsidRPr="00996364" w:rsidRDefault="007F237A" w:rsidP="00427D44">
      <w:pPr>
        <w:rPr>
          <w:rFonts w:cs="Times New Roman"/>
          <w:szCs w:val="24"/>
          <w:lang w:val="en-GB"/>
        </w:rPr>
      </w:pPr>
      <w:r w:rsidRPr="00996364">
        <w:rPr>
          <w:rFonts w:cs="Times New Roman"/>
          <w:szCs w:val="24"/>
          <w:lang w:val="en-GB"/>
        </w:rPr>
        <w:t xml:space="preserve">4. </w:t>
      </w:r>
      <w:r w:rsidR="00922133" w:rsidRPr="00996364">
        <w:rPr>
          <w:rFonts w:cs="Times New Roman"/>
          <w:szCs w:val="24"/>
          <w:lang w:val="en-GB"/>
        </w:rPr>
        <w:t>Trout reproduce</w:t>
      </w:r>
      <w:r w:rsidR="002736CD" w:rsidRPr="00996364">
        <w:rPr>
          <w:rFonts w:cs="Times New Roman"/>
          <w:szCs w:val="24"/>
          <w:lang w:val="en-GB"/>
        </w:rPr>
        <w:t xml:space="preserve"> (week 48)</w:t>
      </w:r>
      <w:r w:rsidR="00922133" w:rsidRPr="00996364">
        <w:rPr>
          <w:rFonts w:cs="Times New Roman"/>
          <w:szCs w:val="24"/>
          <w:lang w:val="en-GB"/>
        </w:rPr>
        <w:t>:</w:t>
      </w:r>
    </w:p>
    <w:p w:rsidR="00281521" w:rsidRDefault="00281521" w:rsidP="004930FC">
      <w:pPr>
        <w:ind w:left="284"/>
        <w:rPr>
          <w:ins w:id="16" w:author="Daniel Ayllon" w:date="2019-06-24T11:49:00Z"/>
          <w:rFonts w:cs="Times New Roman"/>
          <w:szCs w:val="24"/>
          <w:lang w:val="en-GB"/>
        </w:rPr>
      </w:pPr>
      <w:ins w:id="17" w:author="Daniel Ayllon" w:date="2019-06-24T11:49:00Z">
        <w:r>
          <w:rPr>
            <w:rFonts w:cs="Times New Roman"/>
            <w:szCs w:val="24"/>
            <w:lang w:val="en-GB"/>
          </w:rPr>
          <w:t xml:space="preserve">4.1. </w:t>
        </w:r>
        <w:r w:rsidRPr="00996364">
          <w:rPr>
            <w:rFonts w:cs="Times New Roman"/>
            <w:szCs w:val="24"/>
            <w:lang w:val="en-GB"/>
          </w:rPr>
          <w:t>Resident males</w:t>
        </w:r>
        <w:r>
          <w:rPr>
            <w:rFonts w:cs="Times New Roman"/>
            <w:szCs w:val="24"/>
            <w:lang w:val="en-GB"/>
          </w:rPr>
          <w:t xml:space="preserve"> change their location in the fresh water</w:t>
        </w:r>
      </w:ins>
    </w:p>
    <w:p w:rsidR="00922133" w:rsidRPr="00996364" w:rsidRDefault="00922133" w:rsidP="004930FC">
      <w:pPr>
        <w:ind w:left="284"/>
        <w:rPr>
          <w:rFonts w:cs="Times New Roman"/>
          <w:szCs w:val="24"/>
          <w:lang w:val="en-GB"/>
        </w:rPr>
      </w:pPr>
      <w:r w:rsidRPr="00996364">
        <w:rPr>
          <w:rFonts w:cs="Times New Roman"/>
          <w:szCs w:val="24"/>
          <w:lang w:val="en-GB"/>
        </w:rPr>
        <w:t>4.</w:t>
      </w:r>
      <w:del w:id="18" w:author="Daniel Ayllon" w:date="2019-06-24T11:50:00Z">
        <w:r w:rsidRPr="00996364" w:rsidDel="00281521">
          <w:rPr>
            <w:rFonts w:cs="Times New Roman"/>
            <w:szCs w:val="24"/>
            <w:lang w:val="en-GB"/>
          </w:rPr>
          <w:delText>1</w:delText>
        </w:r>
      </w:del>
      <w:ins w:id="19" w:author="Daniel Ayllon" w:date="2019-06-24T11:50:00Z">
        <w:r w:rsidR="00281521">
          <w:rPr>
            <w:rFonts w:cs="Times New Roman"/>
            <w:szCs w:val="24"/>
            <w:lang w:val="en-GB"/>
          </w:rPr>
          <w:t>2</w:t>
        </w:r>
      </w:ins>
      <w:r w:rsidRPr="00996364">
        <w:rPr>
          <w:rFonts w:cs="Times New Roman"/>
          <w:szCs w:val="24"/>
          <w:lang w:val="en-GB"/>
        </w:rPr>
        <w:t xml:space="preserve">. Resident males </w:t>
      </w:r>
      <w:r w:rsidR="002736CD" w:rsidRPr="00996364">
        <w:rPr>
          <w:rFonts w:cs="Times New Roman"/>
          <w:szCs w:val="24"/>
          <w:lang w:val="en-GB"/>
        </w:rPr>
        <w:t>try to sneak (</w:t>
      </w:r>
      <w:r w:rsidR="002736CD" w:rsidRPr="00996364">
        <w:rPr>
          <w:rFonts w:cs="Times New Roman"/>
          <w:i/>
          <w:szCs w:val="24"/>
          <w:lang w:val="en-GB"/>
        </w:rPr>
        <w:t>sneaker</w:t>
      </w:r>
      <w:r w:rsidR="002736CD" w:rsidRPr="00996364">
        <w:rPr>
          <w:rFonts w:cs="Times New Roman"/>
          <w:szCs w:val="24"/>
          <w:lang w:val="en-GB"/>
        </w:rPr>
        <w:t>)</w:t>
      </w:r>
      <w:r w:rsidR="00500E88" w:rsidRPr="00996364">
        <w:rPr>
          <w:rFonts w:cs="Times New Roman"/>
          <w:szCs w:val="24"/>
          <w:lang w:val="en-GB"/>
        </w:rPr>
        <w:t xml:space="preserve"> [if the sneaker tactic is turned on]</w:t>
      </w:r>
    </w:p>
    <w:p w:rsidR="002736CD" w:rsidRPr="00996364" w:rsidRDefault="002736CD" w:rsidP="004930FC">
      <w:pPr>
        <w:ind w:left="284"/>
        <w:rPr>
          <w:rFonts w:cs="Times New Roman"/>
          <w:szCs w:val="24"/>
          <w:lang w:val="en-GB"/>
        </w:rPr>
      </w:pPr>
      <w:r w:rsidRPr="00996364">
        <w:rPr>
          <w:rFonts w:cs="Times New Roman"/>
          <w:szCs w:val="24"/>
          <w:lang w:val="en-GB"/>
        </w:rPr>
        <w:t>4.</w:t>
      </w:r>
      <w:del w:id="20" w:author="Daniel Ayllon" w:date="2019-06-24T11:50:00Z">
        <w:r w:rsidRPr="00996364" w:rsidDel="00281521">
          <w:rPr>
            <w:rFonts w:cs="Times New Roman"/>
            <w:szCs w:val="24"/>
            <w:lang w:val="en-GB"/>
          </w:rPr>
          <w:delText>2</w:delText>
        </w:r>
      </w:del>
      <w:ins w:id="21" w:author="Daniel Ayllon" w:date="2019-06-24T11:50:00Z">
        <w:r w:rsidR="00281521">
          <w:rPr>
            <w:rFonts w:cs="Times New Roman"/>
            <w:szCs w:val="24"/>
            <w:lang w:val="en-GB"/>
          </w:rPr>
          <w:t>3</w:t>
        </w:r>
      </w:ins>
      <w:r w:rsidRPr="00996364">
        <w:rPr>
          <w:rFonts w:cs="Times New Roman"/>
          <w:szCs w:val="24"/>
          <w:lang w:val="en-GB"/>
        </w:rPr>
        <w:t xml:space="preserve">. Mature females </w:t>
      </w:r>
      <w:r w:rsidR="008E3318" w:rsidRPr="00996364">
        <w:rPr>
          <w:rFonts w:cs="Times New Roman"/>
          <w:szCs w:val="24"/>
          <w:lang w:val="en-GB"/>
        </w:rPr>
        <w:t>select</w:t>
      </w:r>
      <w:r w:rsidRPr="00996364">
        <w:rPr>
          <w:rFonts w:cs="Times New Roman"/>
          <w:szCs w:val="24"/>
          <w:lang w:val="en-GB"/>
        </w:rPr>
        <w:t xml:space="preserve"> mates (</w:t>
      </w:r>
      <w:r w:rsidRPr="00996364">
        <w:rPr>
          <w:rFonts w:cs="Times New Roman"/>
          <w:i/>
          <w:szCs w:val="24"/>
          <w:lang w:val="en-GB"/>
        </w:rPr>
        <w:t>choose-mates</w:t>
      </w:r>
      <w:r w:rsidRPr="00996364">
        <w:rPr>
          <w:rFonts w:cs="Times New Roman"/>
          <w:szCs w:val="24"/>
          <w:lang w:val="en-GB"/>
        </w:rPr>
        <w:t>)</w:t>
      </w:r>
    </w:p>
    <w:p w:rsidR="002736CD" w:rsidRPr="00996364" w:rsidRDefault="002736CD" w:rsidP="004930FC">
      <w:pPr>
        <w:ind w:left="284"/>
        <w:rPr>
          <w:rFonts w:cs="Times New Roman"/>
          <w:szCs w:val="24"/>
          <w:lang w:val="en-GB"/>
        </w:rPr>
      </w:pPr>
      <w:r w:rsidRPr="00996364">
        <w:rPr>
          <w:rFonts w:cs="Times New Roman"/>
          <w:szCs w:val="24"/>
          <w:lang w:val="en-GB"/>
        </w:rPr>
        <w:t>4.</w:t>
      </w:r>
      <w:del w:id="22" w:author="Daniel Ayllon" w:date="2019-06-24T11:50:00Z">
        <w:r w:rsidRPr="00996364" w:rsidDel="00281521">
          <w:rPr>
            <w:rFonts w:cs="Times New Roman"/>
            <w:szCs w:val="24"/>
            <w:lang w:val="en-GB"/>
          </w:rPr>
          <w:delText>3</w:delText>
        </w:r>
      </w:del>
      <w:ins w:id="23" w:author="Daniel Ayllon" w:date="2019-06-24T11:50:00Z">
        <w:r w:rsidR="00281521">
          <w:rPr>
            <w:rFonts w:cs="Times New Roman"/>
            <w:szCs w:val="24"/>
            <w:lang w:val="en-GB"/>
          </w:rPr>
          <w:t>4</w:t>
        </w:r>
      </w:ins>
      <w:r w:rsidRPr="00996364">
        <w:rPr>
          <w:rFonts w:cs="Times New Roman"/>
          <w:szCs w:val="24"/>
          <w:lang w:val="en-GB"/>
        </w:rPr>
        <w:t>. Mature females reproduce</w:t>
      </w:r>
      <w:r w:rsidR="004930FC" w:rsidRPr="00996364">
        <w:rPr>
          <w:rFonts w:cs="Times New Roman"/>
          <w:szCs w:val="24"/>
          <w:lang w:val="en-GB"/>
        </w:rPr>
        <w:t xml:space="preserve"> (</w:t>
      </w:r>
      <w:r w:rsidR="004930FC" w:rsidRPr="00996364">
        <w:rPr>
          <w:rFonts w:cs="Times New Roman"/>
          <w:i/>
          <w:szCs w:val="24"/>
          <w:lang w:val="en-GB"/>
        </w:rPr>
        <w:t>reproduce</w:t>
      </w:r>
      <w:r w:rsidR="004930FC" w:rsidRPr="00996364">
        <w:rPr>
          <w:rFonts w:cs="Times New Roman"/>
          <w:szCs w:val="24"/>
          <w:lang w:val="en-GB"/>
        </w:rPr>
        <w:t>)</w:t>
      </w:r>
      <w:r w:rsidR="00821C23" w:rsidRPr="00996364">
        <w:rPr>
          <w:rFonts w:cs="Times New Roman"/>
          <w:szCs w:val="24"/>
          <w:lang w:val="en-GB"/>
        </w:rPr>
        <w:t>:</w:t>
      </w:r>
    </w:p>
    <w:p w:rsidR="00821C23" w:rsidRPr="00996364" w:rsidRDefault="00821C23" w:rsidP="00996364">
      <w:pPr>
        <w:ind w:left="709"/>
        <w:rPr>
          <w:rFonts w:cs="Times New Roman"/>
          <w:szCs w:val="24"/>
          <w:lang w:val="en-GB"/>
        </w:rPr>
      </w:pPr>
      <w:r w:rsidRPr="00996364">
        <w:rPr>
          <w:rFonts w:cs="Times New Roman"/>
          <w:szCs w:val="24"/>
          <w:lang w:val="en-GB"/>
        </w:rPr>
        <w:t>4.</w:t>
      </w:r>
      <w:del w:id="24" w:author="Daniel Ayllon" w:date="2019-06-24T11:50:00Z">
        <w:r w:rsidRPr="00996364" w:rsidDel="00281521">
          <w:rPr>
            <w:rFonts w:cs="Times New Roman"/>
            <w:szCs w:val="24"/>
            <w:lang w:val="en-GB"/>
          </w:rPr>
          <w:delText>3</w:delText>
        </w:r>
      </w:del>
      <w:ins w:id="25" w:author="Daniel Ayllon" w:date="2019-06-24T11:50:00Z">
        <w:r w:rsidR="00281521">
          <w:rPr>
            <w:rFonts w:cs="Times New Roman"/>
            <w:szCs w:val="24"/>
            <w:lang w:val="en-GB"/>
          </w:rPr>
          <w:t>4</w:t>
        </w:r>
      </w:ins>
      <w:r w:rsidRPr="00996364">
        <w:rPr>
          <w:rFonts w:cs="Times New Roman"/>
          <w:szCs w:val="24"/>
          <w:lang w:val="en-GB"/>
        </w:rPr>
        <w:t>.1. Egg production and fertilization (</w:t>
      </w:r>
      <w:r w:rsidRPr="00996364">
        <w:rPr>
          <w:rFonts w:cs="Times New Roman"/>
          <w:i/>
          <w:szCs w:val="24"/>
          <w:lang w:val="en-GB"/>
        </w:rPr>
        <w:t>reproduce</w:t>
      </w:r>
      <w:r w:rsidRPr="00996364">
        <w:rPr>
          <w:rFonts w:cs="Times New Roman"/>
          <w:szCs w:val="24"/>
          <w:lang w:val="en-GB"/>
        </w:rPr>
        <w:t>)</w:t>
      </w:r>
    </w:p>
    <w:p w:rsidR="00821C23" w:rsidRPr="00996364" w:rsidRDefault="00821C23" w:rsidP="00996364">
      <w:pPr>
        <w:ind w:left="709"/>
        <w:rPr>
          <w:rFonts w:cs="Times New Roman"/>
          <w:szCs w:val="24"/>
          <w:lang w:val="en-GB"/>
        </w:rPr>
      </w:pPr>
      <w:r w:rsidRPr="00996364">
        <w:rPr>
          <w:rFonts w:cs="Times New Roman"/>
          <w:szCs w:val="24"/>
          <w:lang w:val="en-GB"/>
        </w:rPr>
        <w:t>4.</w:t>
      </w:r>
      <w:del w:id="26" w:author="Daniel Ayllon" w:date="2019-06-24T11:50:00Z">
        <w:r w:rsidRPr="00996364" w:rsidDel="00281521">
          <w:rPr>
            <w:rFonts w:cs="Times New Roman"/>
            <w:szCs w:val="24"/>
            <w:lang w:val="en-GB"/>
          </w:rPr>
          <w:delText>3</w:delText>
        </w:r>
      </w:del>
      <w:ins w:id="27" w:author="Daniel Ayllon" w:date="2019-06-24T11:50:00Z">
        <w:r w:rsidR="00281521">
          <w:rPr>
            <w:rFonts w:cs="Times New Roman"/>
            <w:szCs w:val="24"/>
            <w:lang w:val="en-GB"/>
          </w:rPr>
          <w:t>4</w:t>
        </w:r>
      </w:ins>
      <w:r w:rsidRPr="00996364">
        <w:rPr>
          <w:rFonts w:cs="Times New Roman"/>
          <w:szCs w:val="24"/>
          <w:lang w:val="en-GB"/>
        </w:rPr>
        <w:t>.2. Genetic transmission of the heritable trait</w:t>
      </w:r>
      <w:r w:rsidR="00996364" w:rsidRPr="00996364">
        <w:rPr>
          <w:rFonts w:cs="Times New Roman"/>
          <w:szCs w:val="24"/>
          <w:lang w:val="en-GB"/>
        </w:rPr>
        <w:t xml:space="preserve"> (</w:t>
      </w:r>
      <w:r w:rsidR="00996364" w:rsidRPr="00996364">
        <w:rPr>
          <w:rFonts w:cs="Times New Roman"/>
          <w:i/>
          <w:szCs w:val="24"/>
          <w:lang w:val="en-GB"/>
        </w:rPr>
        <w:t>reproduce</w:t>
      </w:r>
      <w:r w:rsidR="00996364" w:rsidRPr="00996364">
        <w:rPr>
          <w:rFonts w:cs="Times New Roman"/>
          <w:szCs w:val="24"/>
          <w:lang w:val="en-GB"/>
        </w:rPr>
        <w:t>)</w:t>
      </w:r>
    </w:p>
    <w:p w:rsidR="00821C23" w:rsidRPr="00996364" w:rsidRDefault="00821C23" w:rsidP="00996364">
      <w:pPr>
        <w:ind w:left="709"/>
        <w:rPr>
          <w:rFonts w:cs="Times New Roman"/>
          <w:szCs w:val="24"/>
          <w:lang w:val="en-GB"/>
        </w:rPr>
      </w:pPr>
      <w:r w:rsidRPr="00996364">
        <w:rPr>
          <w:rFonts w:cs="Times New Roman"/>
          <w:szCs w:val="24"/>
          <w:lang w:val="en-GB"/>
        </w:rPr>
        <w:t>4.</w:t>
      </w:r>
      <w:del w:id="28" w:author="Daniel Ayllon" w:date="2019-06-24T11:50:00Z">
        <w:r w:rsidRPr="00996364" w:rsidDel="00281521">
          <w:rPr>
            <w:rFonts w:cs="Times New Roman"/>
            <w:szCs w:val="24"/>
            <w:lang w:val="en-GB"/>
          </w:rPr>
          <w:delText>3</w:delText>
        </w:r>
      </w:del>
      <w:ins w:id="29" w:author="Daniel Ayllon" w:date="2019-06-24T11:50:00Z">
        <w:r w:rsidR="00281521">
          <w:rPr>
            <w:rFonts w:cs="Times New Roman"/>
            <w:szCs w:val="24"/>
            <w:lang w:val="en-GB"/>
          </w:rPr>
          <w:t>4</w:t>
        </w:r>
      </w:ins>
      <w:r w:rsidRPr="00996364">
        <w:rPr>
          <w:rFonts w:cs="Times New Roman"/>
          <w:szCs w:val="24"/>
          <w:lang w:val="en-GB"/>
        </w:rPr>
        <w:t xml:space="preserve">.3. </w:t>
      </w:r>
      <w:r w:rsidR="00996364" w:rsidRPr="00996364">
        <w:rPr>
          <w:rFonts w:cs="Times New Roman"/>
          <w:szCs w:val="24"/>
          <w:lang w:val="en-GB"/>
        </w:rPr>
        <w:t xml:space="preserve">Migratory tactic is set </w:t>
      </w:r>
      <w:r w:rsidR="00996364">
        <w:rPr>
          <w:rFonts w:cs="Times New Roman"/>
          <w:szCs w:val="24"/>
          <w:lang w:val="en-GB"/>
        </w:rPr>
        <w:t>(</w:t>
      </w:r>
      <w:r w:rsidR="00996364" w:rsidRPr="00996364">
        <w:rPr>
          <w:rFonts w:cs="Times New Roman"/>
          <w:i/>
          <w:szCs w:val="24"/>
          <w:lang w:val="en-GB"/>
        </w:rPr>
        <w:t>set-migratory-behaviour</w:t>
      </w:r>
      <w:r w:rsidR="00996364" w:rsidRPr="00996364">
        <w:rPr>
          <w:rFonts w:cs="Times New Roman"/>
          <w:szCs w:val="24"/>
          <w:lang w:val="en-GB"/>
        </w:rPr>
        <w:t>)</w:t>
      </w:r>
    </w:p>
    <w:p w:rsidR="004930FC" w:rsidRPr="00996364" w:rsidRDefault="004930FC" w:rsidP="00427D44">
      <w:pPr>
        <w:rPr>
          <w:rFonts w:cs="Times New Roman"/>
          <w:szCs w:val="24"/>
          <w:lang w:val="en-GB"/>
        </w:rPr>
      </w:pPr>
      <w:r w:rsidRPr="00996364">
        <w:rPr>
          <w:rFonts w:cs="Times New Roman"/>
          <w:szCs w:val="24"/>
          <w:lang w:val="en-GB"/>
        </w:rPr>
        <w:t xml:space="preserve">5. Observer </w:t>
      </w:r>
      <w:r w:rsidR="00996364">
        <w:rPr>
          <w:rFonts w:cs="Times New Roman"/>
          <w:szCs w:val="24"/>
          <w:lang w:val="en-GB"/>
        </w:rPr>
        <w:t>updates</w:t>
      </w:r>
      <w:r w:rsidRPr="00996364">
        <w:rPr>
          <w:rFonts w:cs="Times New Roman"/>
          <w:szCs w:val="24"/>
          <w:lang w:val="en-GB"/>
        </w:rPr>
        <w:t xml:space="preserve"> model graphical outputs</w:t>
      </w:r>
      <w:r w:rsidR="00357A2F" w:rsidRPr="00996364">
        <w:rPr>
          <w:rFonts w:cs="Times New Roman"/>
          <w:szCs w:val="24"/>
          <w:lang w:val="en-GB"/>
        </w:rPr>
        <w:t xml:space="preserve"> and counters</w:t>
      </w:r>
      <w:r w:rsidR="00996364">
        <w:rPr>
          <w:rFonts w:cs="Times New Roman"/>
          <w:szCs w:val="24"/>
          <w:lang w:val="en-GB"/>
        </w:rPr>
        <w:t xml:space="preserve"> in the interface</w:t>
      </w:r>
      <w:r w:rsidR="0024510E" w:rsidRPr="00996364">
        <w:rPr>
          <w:rFonts w:cs="Times New Roman"/>
          <w:szCs w:val="24"/>
          <w:lang w:val="en-GB"/>
        </w:rPr>
        <w:t>.</w:t>
      </w:r>
    </w:p>
    <w:p w:rsidR="00BC43D8" w:rsidRPr="00996364" w:rsidRDefault="00BC43D8" w:rsidP="00427D44">
      <w:pPr>
        <w:rPr>
          <w:rFonts w:cs="Times New Roman"/>
          <w:szCs w:val="24"/>
          <w:lang w:val="en-GB"/>
        </w:rPr>
      </w:pPr>
    </w:p>
    <w:p w:rsidR="00427D44" w:rsidRPr="00996364" w:rsidRDefault="0015734C" w:rsidP="004A6170">
      <w:pPr>
        <w:pStyle w:val="Ttulo2"/>
        <w:rPr>
          <w:lang w:val="en-GB"/>
        </w:rPr>
      </w:pPr>
      <w:bookmarkStart w:id="30" w:name="_Toc412759135"/>
      <w:r w:rsidRPr="00996364">
        <w:rPr>
          <w:lang w:val="en-GB"/>
        </w:rPr>
        <w:t>1</w:t>
      </w:r>
      <w:r w:rsidR="00427D44" w:rsidRPr="00996364">
        <w:rPr>
          <w:lang w:val="en-GB"/>
        </w:rPr>
        <w:t>.4 Design concepts</w:t>
      </w:r>
      <w:bookmarkEnd w:id="30"/>
    </w:p>
    <w:p w:rsidR="00427D44" w:rsidRPr="00996364" w:rsidRDefault="00D108FE" w:rsidP="00427D44">
      <w:pPr>
        <w:rPr>
          <w:rFonts w:cs="Times New Roman"/>
          <w:szCs w:val="24"/>
          <w:lang w:val="en-GB"/>
        </w:rPr>
      </w:pPr>
      <w:r w:rsidRPr="00996364">
        <w:rPr>
          <w:rFonts w:cs="Times New Roman"/>
          <w:szCs w:val="24"/>
          <w:lang w:val="en-GB"/>
        </w:rPr>
        <w:t xml:space="preserve">Objectives, </w:t>
      </w:r>
      <w:r w:rsidR="00427D44" w:rsidRPr="00996364">
        <w:rPr>
          <w:rFonts w:cs="Times New Roman"/>
          <w:szCs w:val="24"/>
          <w:lang w:val="en-GB"/>
        </w:rPr>
        <w:t>Learning</w:t>
      </w:r>
      <w:r w:rsidR="009D2FBD" w:rsidRPr="00996364">
        <w:rPr>
          <w:rFonts w:cs="Times New Roman"/>
          <w:szCs w:val="24"/>
          <w:lang w:val="en-GB"/>
        </w:rPr>
        <w:t>, Prediction</w:t>
      </w:r>
      <w:r w:rsidR="00427D44" w:rsidRPr="00996364">
        <w:rPr>
          <w:rFonts w:cs="Times New Roman"/>
          <w:szCs w:val="24"/>
          <w:lang w:val="en-GB"/>
        </w:rPr>
        <w:t xml:space="preserve"> and Collectives concepts do not apply to this IBM.</w:t>
      </w:r>
    </w:p>
    <w:p w:rsidR="00427D44" w:rsidRPr="00996364" w:rsidRDefault="00427D44" w:rsidP="00C250CC">
      <w:pPr>
        <w:rPr>
          <w:rFonts w:cs="Times New Roman"/>
          <w:szCs w:val="24"/>
          <w:lang w:val="en-GB"/>
        </w:rPr>
      </w:pPr>
      <w:r w:rsidRPr="00996364">
        <w:rPr>
          <w:rFonts w:cs="Times New Roman"/>
          <w:i/>
          <w:szCs w:val="24"/>
          <w:lang w:val="en-GB"/>
        </w:rPr>
        <w:t>Basic principles</w:t>
      </w:r>
      <w:r w:rsidRPr="00996364">
        <w:rPr>
          <w:rFonts w:asciiTheme="majorHAnsi" w:hAnsiTheme="majorHAnsi" w:cs="Times New Roman"/>
          <w:szCs w:val="24"/>
          <w:lang w:val="en-GB"/>
        </w:rPr>
        <w:t>:</w:t>
      </w:r>
      <w:r w:rsidRPr="00996364">
        <w:rPr>
          <w:rFonts w:cs="Times New Roman"/>
          <w:szCs w:val="24"/>
          <w:lang w:val="en-GB"/>
        </w:rPr>
        <w:t xml:space="preserve"> </w:t>
      </w:r>
    </w:p>
    <w:p w:rsidR="00C250CC" w:rsidRPr="00996364" w:rsidRDefault="00C250CC" w:rsidP="00C250CC">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Emergence</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Adaptation</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Objectives</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A716B4" w:rsidRPr="00996364" w:rsidRDefault="00A716B4" w:rsidP="00A716B4">
      <w:pPr>
        <w:rPr>
          <w:rFonts w:cs="Times New Roman"/>
          <w:szCs w:val="24"/>
          <w:lang w:val="en-GB"/>
        </w:rPr>
      </w:pPr>
      <w:r w:rsidRPr="00996364">
        <w:rPr>
          <w:rFonts w:cs="Times New Roman"/>
          <w:i/>
          <w:szCs w:val="24"/>
          <w:lang w:val="en-GB"/>
        </w:rPr>
        <w:t>Learning</w:t>
      </w:r>
      <w:r w:rsidRPr="00996364">
        <w:rPr>
          <w:rFonts w:cs="Times New Roman"/>
          <w:szCs w:val="24"/>
          <w:lang w:val="en-GB"/>
        </w:rPr>
        <w:t xml:space="preserve">: </w:t>
      </w:r>
    </w:p>
    <w:p w:rsidR="00A716B4" w:rsidRPr="00996364" w:rsidRDefault="00A716B4" w:rsidP="00A716B4">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Prediction</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C250CC" w:rsidRPr="00996364" w:rsidRDefault="00427D44" w:rsidP="00427D44">
      <w:pPr>
        <w:rPr>
          <w:rFonts w:cs="Times New Roman"/>
          <w:szCs w:val="24"/>
          <w:lang w:val="en-GB"/>
        </w:rPr>
      </w:pPr>
      <w:r w:rsidRPr="00996364">
        <w:rPr>
          <w:rFonts w:cs="Times New Roman"/>
          <w:i/>
          <w:szCs w:val="24"/>
          <w:lang w:val="en-GB"/>
        </w:rPr>
        <w:t>Sensing</w:t>
      </w:r>
      <w:r w:rsidRPr="00996364">
        <w:rPr>
          <w:rFonts w:cs="Times New Roman"/>
          <w:szCs w:val="24"/>
          <w:lang w:val="en-GB"/>
        </w:rPr>
        <w:t xml:space="preserve">: </w:t>
      </w:r>
    </w:p>
    <w:p w:rsidR="00427D44" w:rsidRPr="00996364" w:rsidRDefault="00427D44" w:rsidP="00427D44">
      <w:pPr>
        <w:rPr>
          <w:rFonts w:cs="Times New Roman"/>
          <w:szCs w:val="24"/>
          <w:lang w:val="en-GB"/>
        </w:rPr>
      </w:pPr>
      <w:r w:rsidRPr="00996364">
        <w:rPr>
          <w:rFonts w:cs="Times New Roman"/>
          <w:szCs w:val="24"/>
          <w:lang w:val="en-GB"/>
        </w:rPr>
        <w:t xml:space="preserve"> </w:t>
      </w:r>
    </w:p>
    <w:p w:rsidR="00427D44" w:rsidRPr="00996364" w:rsidRDefault="00427D44" w:rsidP="00427D44">
      <w:pPr>
        <w:rPr>
          <w:rFonts w:cs="Times New Roman"/>
          <w:szCs w:val="24"/>
          <w:lang w:val="en-GB"/>
        </w:rPr>
      </w:pPr>
      <w:r w:rsidRPr="00996364">
        <w:rPr>
          <w:rFonts w:cs="Times New Roman"/>
          <w:i/>
          <w:szCs w:val="24"/>
          <w:lang w:val="en-GB"/>
        </w:rPr>
        <w:t>Interaction</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Stochasticity</w:t>
      </w:r>
      <w:r w:rsidRPr="00996364">
        <w:rPr>
          <w:rFonts w:cs="Times New Roman"/>
          <w:szCs w:val="24"/>
          <w:lang w:val="en-GB"/>
        </w:rPr>
        <w:t xml:space="preserve">: </w:t>
      </w:r>
    </w:p>
    <w:p w:rsidR="00C250CC" w:rsidRPr="00996364" w:rsidRDefault="00C250CC" w:rsidP="00427D44">
      <w:pPr>
        <w:rPr>
          <w:rFonts w:cs="Times New Roman"/>
          <w:szCs w:val="24"/>
          <w:lang w:val="en-GB"/>
        </w:rPr>
      </w:pPr>
    </w:p>
    <w:p w:rsidR="00A716B4" w:rsidRPr="00996364" w:rsidRDefault="00A716B4" w:rsidP="00A716B4">
      <w:pPr>
        <w:rPr>
          <w:rFonts w:cs="Times New Roman"/>
          <w:szCs w:val="24"/>
          <w:lang w:val="en-GB"/>
        </w:rPr>
      </w:pPr>
      <w:r w:rsidRPr="00996364">
        <w:rPr>
          <w:rFonts w:cs="Times New Roman"/>
          <w:i/>
          <w:szCs w:val="24"/>
          <w:lang w:val="en-GB"/>
        </w:rPr>
        <w:t>Collectives</w:t>
      </w:r>
      <w:r w:rsidRPr="00996364">
        <w:rPr>
          <w:rFonts w:cs="Times New Roman"/>
          <w:szCs w:val="24"/>
          <w:lang w:val="en-GB"/>
        </w:rPr>
        <w:t xml:space="preserve">: </w:t>
      </w:r>
    </w:p>
    <w:p w:rsidR="00A716B4" w:rsidRPr="00996364" w:rsidRDefault="00A716B4" w:rsidP="00A716B4">
      <w:pPr>
        <w:rPr>
          <w:rFonts w:cs="Times New Roman"/>
          <w:szCs w:val="24"/>
          <w:lang w:val="en-GB"/>
        </w:rPr>
      </w:pPr>
    </w:p>
    <w:p w:rsidR="00427D44" w:rsidRPr="00996364" w:rsidRDefault="00427D44" w:rsidP="00427D44">
      <w:pPr>
        <w:rPr>
          <w:rFonts w:cs="Times New Roman"/>
          <w:szCs w:val="24"/>
          <w:lang w:val="en-GB"/>
        </w:rPr>
      </w:pPr>
      <w:r w:rsidRPr="00996364">
        <w:rPr>
          <w:rFonts w:cs="Times New Roman"/>
          <w:i/>
          <w:szCs w:val="24"/>
          <w:lang w:val="en-GB"/>
        </w:rPr>
        <w:t>Observation</w:t>
      </w:r>
      <w:r w:rsidRPr="00996364">
        <w:rPr>
          <w:rFonts w:cs="Times New Roman"/>
          <w:szCs w:val="24"/>
          <w:lang w:val="en-GB"/>
        </w:rPr>
        <w:t xml:space="preserve">: The model produces graphical displays and </w:t>
      </w:r>
      <w:r w:rsidR="004459C8" w:rsidRPr="00996364">
        <w:rPr>
          <w:rFonts w:cs="Times New Roman"/>
          <w:szCs w:val="24"/>
          <w:lang w:val="en-GB"/>
        </w:rPr>
        <w:t xml:space="preserve">provide </w:t>
      </w:r>
      <w:r w:rsidRPr="00996364">
        <w:rPr>
          <w:rFonts w:cs="Times New Roman"/>
          <w:szCs w:val="24"/>
          <w:lang w:val="en-GB"/>
        </w:rPr>
        <w:t xml:space="preserve">output </w:t>
      </w:r>
      <w:r w:rsidR="004459C8" w:rsidRPr="00996364">
        <w:rPr>
          <w:rFonts w:cs="Times New Roman"/>
          <w:szCs w:val="24"/>
          <w:lang w:val="en-GB"/>
        </w:rPr>
        <w:t>through counters</w:t>
      </w:r>
      <w:r w:rsidR="00A358CB" w:rsidRPr="00996364">
        <w:rPr>
          <w:rFonts w:cs="Times New Roman"/>
          <w:szCs w:val="24"/>
          <w:lang w:val="en-GB"/>
        </w:rPr>
        <w:t xml:space="preserve"> at the interface</w:t>
      </w:r>
      <w:r w:rsidRPr="00996364">
        <w:rPr>
          <w:rFonts w:cs="Times New Roman"/>
          <w:szCs w:val="24"/>
          <w:lang w:val="en-GB"/>
        </w:rPr>
        <w:t>.</w:t>
      </w:r>
      <w:r w:rsidR="009B305E" w:rsidRPr="00996364">
        <w:rPr>
          <w:rFonts w:cs="Times New Roman"/>
          <w:szCs w:val="24"/>
          <w:lang w:val="en-GB"/>
        </w:rPr>
        <w:t xml:space="preserve"> They track: number of fish broken out by sex and migratory tactic, number of fish in the marine habitat, number of </w:t>
      </w:r>
      <w:proofErr w:type="spellStart"/>
      <w:r w:rsidR="009B305E" w:rsidRPr="00996364">
        <w:rPr>
          <w:rFonts w:cs="Times New Roman"/>
          <w:szCs w:val="24"/>
          <w:lang w:val="en-GB"/>
        </w:rPr>
        <w:t>para</w:t>
      </w:r>
      <w:r w:rsidR="008E3318" w:rsidRPr="00996364">
        <w:rPr>
          <w:rFonts w:cs="Times New Roman"/>
          <w:szCs w:val="24"/>
          <w:lang w:val="en-GB"/>
        </w:rPr>
        <w:t>s</w:t>
      </w:r>
      <w:r w:rsidR="009B305E" w:rsidRPr="00996364">
        <w:rPr>
          <w:rFonts w:cs="Times New Roman"/>
          <w:szCs w:val="24"/>
          <w:lang w:val="en-GB"/>
        </w:rPr>
        <w:t>i</w:t>
      </w:r>
      <w:r w:rsidR="008E3318" w:rsidRPr="00996364">
        <w:rPr>
          <w:rFonts w:cs="Times New Roman"/>
          <w:szCs w:val="24"/>
          <w:lang w:val="en-GB"/>
        </w:rPr>
        <w:t>t</w:t>
      </w:r>
      <w:r w:rsidR="009B305E" w:rsidRPr="00996364">
        <w:rPr>
          <w:rFonts w:cs="Times New Roman"/>
          <w:szCs w:val="24"/>
          <w:lang w:val="en-GB"/>
        </w:rPr>
        <w:t>ised</w:t>
      </w:r>
      <w:proofErr w:type="spellEnd"/>
      <w:r w:rsidR="009B305E" w:rsidRPr="00996364">
        <w:rPr>
          <w:rFonts w:cs="Times New Roman"/>
          <w:szCs w:val="24"/>
          <w:lang w:val="en-GB"/>
        </w:rPr>
        <w:t xml:space="preserve"> fish</w:t>
      </w:r>
      <w:r w:rsidR="008E3318" w:rsidRPr="00996364">
        <w:rPr>
          <w:rFonts w:cs="Times New Roman"/>
          <w:szCs w:val="24"/>
          <w:lang w:val="en-GB"/>
        </w:rPr>
        <w:t>,</w:t>
      </w:r>
      <w:r w:rsidR="009B305E" w:rsidRPr="00996364">
        <w:rPr>
          <w:rFonts w:cs="Times New Roman"/>
          <w:szCs w:val="24"/>
          <w:lang w:val="en-GB"/>
        </w:rPr>
        <w:t xml:space="preserve"> mean, variance and SD of </w:t>
      </w:r>
      <w:r w:rsidR="009B305E" w:rsidRPr="00996364">
        <w:rPr>
          <w:rFonts w:cs="Times New Roman"/>
          <w:i/>
          <w:szCs w:val="24"/>
          <w:lang w:val="en-GB"/>
        </w:rPr>
        <w:t>G</w:t>
      </w:r>
      <w:r w:rsidR="009B305E" w:rsidRPr="00996364">
        <w:rPr>
          <w:rFonts w:cs="Times New Roman"/>
          <w:szCs w:val="24"/>
          <w:lang w:val="en-GB"/>
        </w:rPr>
        <w:t xml:space="preserve"> of males and females, mean quality of males and females, </w:t>
      </w:r>
      <w:r w:rsidR="008E3318" w:rsidRPr="00996364">
        <w:rPr>
          <w:rFonts w:cs="Times New Roman"/>
          <w:szCs w:val="24"/>
          <w:lang w:val="en-GB"/>
        </w:rPr>
        <w:t xml:space="preserve">and </w:t>
      </w:r>
      <w:r w:rsidR="00996364">
        <w:rPr>
          <w:rFonts w:cs="Times New Roman"/>
          <w:szCs w:val="24"/>
          <w:lang w:val="en-GB"/>
        </w:rPr>
        <w:t>proportion of each migratory tactic broken out by sex.</w:t>
      </w:r>
    </w:p>
    <w:p w:rsidR="004459C8" w:rsidRPr="00996364" w:rsidRDefault="004459C8" w:rsidP="00427D44">
      <w:pPr>
        <w:rPr>
          <w:rFonts w:cs="Times New Roman"/>
          <w:szCs w:val="24"/>
          <w:lang w:val="en-GB"/>
        </w:rPr>
      </w:pPr>
    </w:p>
    <w:p w:rsidR="00427D44" w:rsidRPr="00996364" w:rsidRDefault="0015734C" w:rsidP="004A6170">
      <w:pPr>
        <w:pStyle w:val="Ttulo2"/>
        <w:rPr>
          <w:lang w:val="en-GB"/>
        </w:rPr>
      </w:pPr>
      <w:bookmarkStart w:id="31" w:name="_Toc412759136"/>
      <w:r w:rsidRPr="00996364">
        <w:rPr>
          <w:lang w:val="en-GB"/>
        </w:rPr>
        <w:t>1</w:t>
      </w:r>
      <w:r w:rsidR="00427D44" w:rsidRPr="00996364">
        <w:rPr>
          <w:lang w:val="en-GB"/>
        </w:rPr>
        <w:t>.5 Initialization</w:t>
      </w:r>
      <w:bookmarkEnd w:id="31"/>
    </w:p>
    <w:p w:rsidR="00B640B1" w:rsidRPr="00996364" w:rsidRDefault="008A40A6" w:rsidP="00427D44">
      <w:pPr>
        <w:rPr>
          <w:rFonts w:cs="Times New Roman"/>
          <w:szCs w:val="24"/>
          <w:lang w:val="en-GB"/>
        </w:rPr>
      </w:pPr>
      <w:r w:rsidRPr="00996364">
        <w:rPr>
          <w:rFonts w:cs="Times New Roman"/>
          <w:szCs w:val="24"/>
          <w:lang w:val="en-GB"/>
        </w:rPr>
        <w:t xml:space="preserve">- </w:t>
      </w:r>
      <w:r w:rsidR="00427D44" w:rsidRPr="00996364">
        <w:rPr>
          <w:rFonts w:cs="Times New Roman"/>
          <w:szCs w:val="24"/>
          <w:lang w:val="en-GB"/>
        </w:rPr>
        <w:t xml:space="preserve">At initializing a model run, the user must specify the initial date </w:t>
      </w:r>
      <w:r w:rsidR="001B1D90" w:rsidRPr="00996364">
        <w:rPr>
          <w:rFonts w:cs="Times New Roman"/>
          <w:szCs w:val="24"/>
          <w:lang w:val="en-GB"/>
        </w:rPr>
        <w:t xml:space="preserve">and the length of the </w:t>
      </w:r>
      <w:r w:rsidR="00427D44" w:rsidRPr="00996364">
        <w:rPr>
          <w:rFonts w:cs="Times New Roman"/>
          <w:szCs w:val="24"/>
          <w:lang w:val="en-GB"/>
        </w:rPr>
        <w:t xml:space="preserve">simulation. </w:t>
      </w:r>
      <w:r w:rsidR="001B1D90" w:rsidRPr="00996364">
        <w:rPr>
          <w:rFonts w:cs="Times New Roman"/>
          <w:szCs w:val="24"/>
          <w:lang w:val="en-GB"/>
        </w:rPr>
        <w:t xml:space="preserve">The user must also choose whether resident males can display a sneaker tactic, and the number, if any, of loci wherein there is sexual antagonism through the parameter </w:t>
      </w:r>
      <w:r w:rsidR="001B1D90" w:rsidRPr="00996364">
        <w:rPr>
          <w:rFonts w:cs="Times New Roman"/>
          <w:i/>
          <w:szCs w:val="24"/>
          <w:lang w:val="en-GB"/>
        </w:rPr>
        <w:t>n-loci-sign</w:t>
      </w:r>
      <w:r w:rsidR="00A905F3" w:rsidRPr="00996364">
        <w:rPr>
          <w:rFonts w:cs="Times New Roman"/>
          <w:szCs w:val="24"/>
          <w:lang w:val="en-GB"/>
        </w:rPr>
        <w:t xml:space="preserve"> (parameter descriptions are</w:t>
      </w:r>
      <w:r w:rsidR="009B305E" w:rsidRPr="00996364">
        <w:rPr>
          <w:rFonts w:cs="Times New Roman"/>
          <w:szCs w:val="24"/>
          <w:lang w:val="en-GB"/>
        </w:rPr>
        <w:t xml:space="preserve"> in</w:t>
      </w:r>
      <w:r w:rsidR="00A905F3" w:rsidRPr="00996364">
        <w:rPr>
          <w:rFonts w:cs="Times New Roman"/>
          <w:szCs w:val="24"/>
          <w:lang w:val="en-GB"/>
        </w:rPr>
        <w:t xml:space="preserve"> </w:t>
      </w:r>
      <w:r w:rsidR="00A905F3" w:rsidRPr="00996364">
        <w:rPr>
          <w:rFonts w:cs="Times New Roman"/>
          <w:b/>
          <w:szCs w:val="24"/>
          <w:lang w:val="en-GB"/>
        </w:rPr>
        <w:t>Table A2</w:t>
      </w:r>
      <w:r w:rsidR="00A905F3" w:rsidRPr="00996364">
        <w:rPr>
          <w:rFonts w:cs="Times New Roman"/>
          <w:szCs w:val="24"/>
          <w:lang w:val="en-GB"/>
        </w:rPr>
        <w:t>)</w:t>
      </w:r>
      <w:r w:rsidR="001B1D90" w:rsidRPr="00996364">
        <w:rPr>
          <w:rFonts w:cs="Times New Roman"/>
          <w:szCs w:val="24"/>
          <w:lang w:val="en-GB"/>
        </w:rPr>
        <w:t xml:space="preserve">. If sexual antagonism is </w:t>
      </w:r>
      <w:proofErr w:type="spellStart"/>
      <w:r w:rsidR="001B1D90" w:rsidRPr="00996364">
        <w:rPr>
          <w:rFonts w:cs="Times New Roman"/>
          <w:szCs w:val="24"/>
          <w:lang w:val="en-GB"/>
        </w:rPr>
        <w:t>modeled</w:t>
      </w:r>
      <w:proofErr w:type="spellEnd"/>
      <w:r w:rsidR="001B1D90" w:rsidRPr="00996364">
        <w:rPr>
          <w:rFonts w:cs="Times New Roman"/>
          <w:szCs w:val="24"/>
          <w:lang w:val="en-GB"/>
        </w:rPr>
        <w:t xml:space="preserve">, the </w:t>
      </w:r>
      <w:r w:rsidR="001B1D90" w:rsidRPr="00996364">
        <w:rPr>
          <w:rFonts w:cs="Times New Roman"/>
          <w:i/>
          <w:szCs w:val="24"/>
          <w:lang w:val="en-GB"/>
        </w:rPr>
        <w:t>n-loci-sign</w:t>
      </w:r>
      <w:r w:rsidR="001B1D90" w:rsidRPr="00996364">
        <w:rPr>
          <w:rFonts w:cs="Times New Roman"/>
          <w:szCs w:val="24"/>
          <w:lang w:val="en-GB"/>
        </w:rPr>
        <w:t xml:space="preserve"> first rows of the 21 x 1 matrix of weights </w:t>
      </w:r>
      <w:r w:rsidR="001B1D90" w:rsidRPr="00996364">
        <w:rPr>
          <w:rFonts w:cs="Times New Roman"/>
          <w:i/>
          <w:szCs w:val="24"/>
          <w:lang w:val="en-GB"/>
        </w:rPr>
        <w:t>WM</w:t>
      </w:r>
      <w:r w:rsidR="001B1D90" w:rsidRPr="00996364">
        <w:rPr>
          <w:rFonts w:cs="Times New Roman"/>
          <w:szCs w:val="24"/>
          <w:lang w:val="en-GB"/>
        </w:rPr>
        <w:t xml:space="preserve"> (see </w:t>
      </w:r>
      <w:proofErr w:type="spellStart"/>
      <w:r w:rsidR="001B1D90" w:rsidRPr="00996364">
        <w:rPr>
          <w:rFonts w:cs="Times New Roman"/>
          <w:szCs w:val="24"/>
          <w:lang w:val="en-GB"/>
        </w:rPr>
        <w:t>submodel</w:t>
      </w:r>
      <w:proofErr w:type="spellEnd"/>
      <w:r w:rsidR="001B1D90" w:rsidRPr="00996364">
        <w:rPr>
          <w:rFonts w:cs="Times New Roman"/>
          <w:szCs w:val="24"/>
          <w:lang w:val="en-GB"/>
        </w:rPr>
        <w:t xml:space="preserve"> for genetic transmission) of males are multiplied by -1.</w:t>
      </w:r>
    </w:p>
    <w:p w:rsidR="00B640B1" w:rsidRPr="00996364" w:rsidRDefault="008A40A6" w:rsidP="00427D44">
      <w:pPr>
        <w:rPr>
          <w:rFonts w:cs="Times New Roman"/>
          <w:szCs w:val="24"/>
          <w:lang w:val="en-GB"/>
        </w:rPr>
      </w:pPr>
      <w:r w:rsidRPr="00996364">
        <w:rPr>
          <w:rFonts w:cs="Times New Roman"/>
          <w:szCs w:val="24"/>
          <w:lang w:val="en-GB"/>
        </w:rPr>
        <w:t xml:space="preserve">- The global environment is initialized: the freshwater and marine </w:t>
      </w:r>
      <w:r w:rsidR="003B51D2" w:rsidRPr="00996364">
        <w:rPr>
          <w:rFonts w:cs="Times New Roman"/>
          <w:szCs w:val="24"/>
          <w:lang w:val="en-GB"/>
        </w:rPr>
        <w:t>habitat</w:t>
      </w:r>
      <w:r w:rsidRPr="00996364">
        <w:rPr>
          <w:rFonts w:cs="Times New Roman"/>
          <w:szCs w:val="24"/>
          <w:lang w:val="en-GB"/>
        </w:rPr>
        <w:t>s are created</w:t>
      </w:r>
      <w:r w:rsidR="00271797" w:rsidRPr="00996364">
        <w:rPr>
          <w:rFonts w:cs="Times New Roman"/>
          <w:szCs w:val="24"/>
          <w:lang w:val="en-GB"/>
        </w:rPr>
        <w:t xml:space="preserve">, and a </w:t>
      </w:r>
      <w:r w:rsidR="001B1D90" w:rsidRPr="00996364">
        <w:rPr>
          <w:rFonts w:cs="Times New Roman"/>
          <w:szCs w:val="24"/>
          <w:lang w:val="en-GB"/>
        </w:rPr>
        <w:t>proportion</w:t>
      </w:r>
      <w:r w:rsidR="00271797" w:rsidRPr="00996364">
        <w:rPr>
          <w:rFonts w:cs="Times New Roman"/>
          <w:szCs w:val="24"/>
          <w:lang w:val="en-GB"/>
        </w:rPr>
        <w:t xml:space="preserve"> of marine patches</w:t>
      </w:r>
      <w:r w:rsidR="003B51D2" w:rsidRPr="00996364">
        <w:rPr>
          <w:rFonts w:cs="Times New Roman"/>
          <w:szCs w:val="24"/>
          <w:lang w:val="en-GB"/>
        </w:rPr>
        <w:t xml:space="preserve"> set by the parameter </w:t>
      </w:r>
      <w:r w:rsidR="003B51D2" w:rsidRPr="00996364">
        <w:rPr>
          <w:rFonts w:cs="Times New Roman"/>
          <w:i/>
          <w:szCs w:val="24"/>
          <w:lang w:val="en-GB"/>
        </w:rPr>
        <w:t>prop-parasites</w:t>
      </w:r>
      <w:r w:rsidR="003B51D2" w:rsidRPr="00996364">
        <w:rPr>
          <w:rFonts w:cs="Times New Roman"/>
          <w:szCs w:val="24"/>
          <w:lang w:val="en-GB"/>
        </w:rPr>
        <w:t xml:space="preserve"> become</w:t>
      </w:r>
      <w:r w:rsidR="00271797" w:rsidRPr="00996364">
        <w:rPr>
          <w:rFonts w:cs="Times New Roman"/>
          <w:szCs w:val="24"/>
          <w:lang w:val="en-GB"/>
        </w:rPr>
        <w:t xml:space="preserve"> </w:t>
      </w:r>
      <w:r w:rsidR="003B51D2" w:rsidRPr="00996364">
        <w:rPr>
          <w:rFonts w:cs="Times New Roman"/>
          <w:szCs w:val="24"/>
          <w:lang w:val="en-GB"/>
        </w:rPr>
        <w:t>infe</w:t>
      </w:r>
      <w:r w:rsidR="001C3AB9">
        <w:rPr>
          <w:rFonts w:cs="Times New Roman"/>
          <w:szCs w:val="24"/>
          <w:lang w:val="en-GB"/>
        </w:rPr>
        <w:t>s</w:t>
      </w:r>
      <w:r w:rsidR="003B51D2" w:rsidRPr="00996364">
        <w:rPr>
          <w:rFonts w:cs="Times New Roman"/>
          <w:szCs w:val="24"/>
          <w:lang w:val="en-GB"/>
        </w:rPr>
        <w:t xml:space="preserve">ted </w:t>
      </w:r>
      <w:r w:rsidR="001C3AB9">
        <w:rPr>
          <w:rFonts w:cs="Times New Roman"/>
          <w:szCs w:val="24"/>
          <w:lang w:val="en-GB"/>
        </w:rPr>
        <w:t>with</w:t>
      </w:r>
      <w:r w:rsidR="003B51D2" w:rsidRPr="00996364">
        <w:rPr>
          <w:rFonts w:cs="Times New Roman"/>
          <w:szCs w:val="24"/>
          <w:lang w:val="en-GB"/>
        </w:rPr>
        <w:t xml:space="preserve"> parasites. These patches are selected randomly.</w:t>
      </w:r>
    </w:p>
    <w:p w:rsidR="003B51D2" w:rsidRPr="00996364" w:rsidRDefault="003B51D2" w:rsidP="00427D44">
      <w:pPr>
        <w:rPr>
          <w:rFonts w:cs="Times New Roman"/>
          <w:szCs w:val="24"/>
          <w:lang w:val="en-GB"/>
        </w:rPr>
      </w:pPr>
      <w:r w:rsidRPr="00996364">
        <w:rPr>
          <w:rFonts w:cs="Times New Roman"/>
          <w:szCs w:val="24"/>
          <w:lang w:val="en-GB"/>
        </w:rPr>
        <w:t xml:space="preserve">- </w:t>
      </w:r>
      <w:r w:rsidR="007E6AD2" w:rsidRPr="00996364">
        <w:rPr>
          <w:rFonts w:cs="Times New Roman"/>
          <w:szCs w:val="24"/>
          <w:lang w:val="en-GB"/>
        </w:rPr>
        <w:t xml:space="preserve">The initial trout population is set by the parameter </w:t>
      </w:r>
      <w:r w:rsidR="007E6AD2" w:rsidRPr="00996364">
        <w:rPr>
          <w:rFonts w:cs="Times New Roman"/>
          <w:i/>
          <w:szCs w:val="24"/>
          <w:lang w:val="en-GB"/>
        </w:rPr>
        <w:t>n-trout</w:t>
      </w:r>
      <w:r w:rsidR="007E6AD2" w:rsidRPr="00996364">
        <w:rPr>
          <w:rFonts w:cs="Times New Roman"/>
          <w:szCs w:val="24"/>
          <w:lang w:val="en-GB"/>
        </w:rPr>
        <w:t xml:space="preserve">. </w:t>
      </w:r>
      <w:r w:rsidR="001B1D90" w:rsidRPr="00996364">
        <w:rPr>
          <w:rFonts w:cs="Times New Roman"/>
          <w:szCs w:val="24"/>
          <w:lang w:val="en-GB"/>
        </w:rPr>
        <w:t>All trout individuals are randomly placed in the freshwater habitat and initialized with a healthy state.</w:t>
      </w:r>
    </w:p>
    <w:p w:rsidR="001B1D90" w:rsidRPr="00996364" w:rsidRDefault="001B1D90" w:rsidP="001B1D90">
      <w:pPr>
        <w:rPr>
          <w:rFonts w:cs="Times New Roman"/>
          <w:szCs w:val="24"/>
          <w:lang w:val="en-GB"/>
        </w:rPr>
      </w:pPr>
      <w:r w:rsidRPr="00996364">
        <w:rPr>
          <w:rFonts w:cs="Times New Roman"/>
          <w:szCs w:val="24"/>
          <w:lang w:val="en-GB"/>
        </w:rPr>
        <w:t xml:space="preserve">- Each individual’s state variable (sex, phenotypic and genotypic values of the condition threshold, condition, quality) is initialized by drawing values from probability distributions describing their variability. </w:t>
      </w:r>
    </w:p>
    <w:p w:rsidR="001B1D90" w:rsidRPr="00996364" w:rsidRDefault="001B1D90" w:rsidP="001B1D90">
      <w:pPr>
        <w:rPr>
          <w:rFonts w:cs="Times New Roman"/>
          <w:szCs w:val="24"/>
          <w:lang w:val="en-GB"/>
        </w:rPr>
      </w:pPr>
      <w:r w:rsidRPr="00996364">
        <w:rPr>
          <w:rFonts w:cs="Times New Roman"/>
          <w:szCs w:val="24"/>
          <w:lang w:val="en-GB"/>
        </w:rPr>
        <w:lastRenderedPageBreak/>
        <w:t xml:space="preserve">The genome of each initial fish (described by their genetic matrix </w:t>
      </w:r>
      <w:r w:rsidRPr="00996364">
        <w:rPr>
          <w:rFonts w:cs="Times New Roman"/>
          <w:i/>
          <w:szCs w:val="24"/>
          <w:lang w:val="en-GB"/>
        </w:rPr>
        <w:t>GM</w:t>
      </w:r>
      <w:r w:rsidRPr="00996364">
        <w:rPr>
          <w:rFonts w:cs="Times New Roman"/>
          <w:szCs w:val="24"/>
          <w:lang w:val="en-GB"/>
        </w:rPr>
        <w:t>) is composed of a sequence of 21 linked loci with binary alleles (values 0 or 1) that are randomly assigned</w:t>
      </w:r>
      <w:r w:rsidR="00DC3D3B" w:rsidRPr="00996364">
        <w:rPr>
          <w:rFonts w:cs="Times New Roman"/>
          <w:szCs w:val="24"/>
          <w:lang w:val="en-GB"/>
        </w:rPr>
        <w:t xml:space="preserve"> with equal </w:t>
      </w:r>
      <w:proofErr w:type="spellStart"/>
      <w:r w:rsidR="00DC3D3B" w:rsidRPr="00996364">
        <w:rPr>
          <w:rFonts w:cs="Times New Roman"/>
          <w:szCs w:val="24"/>
          <w:lang w:val="en-GB"/>
        </w:rPr>
        <w:t>probility</w:t>
      </w:r>
      <w:proofErr w:type="spellEnd"/>
      <w:r w:rsidRPr="00996364">
        <w:rPr>
          <w:rFonts w:cs="Times New Roman"/>
          <w:szCs w:val="24"/>
          <w:lang w:val="en-GB"/>
        </w:rPr>
        <w:t>.</w:t>
      </w:r>
    </w:p>
    <w:p w:rsidR="001B1D90" w:rsidRPr="00996364" w:rsidRDefault="001B1D90" w:rsidP="001B1D90">
      <w:pPr>
        <w:rPr>
          <w:rFonts w:cs="Times New Roman"/>
          <w:szCs w:val="24"/>
          <w:lang w:val="en-GB"/>
        </w:rPr>
      </w:pPr>
      <w:r w:rsidRPr="00996364">
        <w:rPr>
          <w:rFonts w:cs="Times New Roman"/>
          <w:szCs w:val="24"/>
          <w:lang w:val="en-GB"/>
        </w:rPr>
        <w:t xml:space="preserve">The migratory tactic </w:t>
      </w:r>
      <w:r w:rsidR="00DC3D3B" w:rsidRPr="00996364">
        <w:rPr>
          <w:rFonts w:cs="Times New Roman"/>
          <w:szCs w:val="24"/>
          <w:lang w:val="en-GB"/>
        </w:rPr>
        <w:t xml:space="preserve">of the fish </w:t>
      </w:r>
      <w:r w:rsidRPr="00996364">
        <w:rPr>
          <w:rFonts w:cs="Times New Roman"/>
          <w:szCs w:val="24"/>
          <w:lang w:val="en-GB"/>
        </w:rPr>
        <w:t xml:space="preserve">is set as described in the </w:t>
      </w:r>
      <w:r w:rsidRPr="00996364">
        <w:rPr>
          <w:rFonts w:cs="Times New Roman"/>
          <w:i/>
          <w:szCs w:val="24"/>
          <w:lang w:val="en-GB"/>
        </w:rPr>
        <w:t xml:space="preserve">set-migratory-behaviour </w:t>
      </w:r>
      <w:proofErr w:type="spellStart"/>
      <w:r w:rsidRPr="00996364">
        <w:rPr>
          <w:rFonts w:cs="Times New Roman"/>
          <w:i/>
          <w:szCs w:val="24"/>
          <w:lang w:val="en-GB"/>
        </w:rPr>
        <w:t>submodel</w:t>
      </w:r>
      <w:proofErr w:type="spellEnd"/>
      <w:r w:rsidRPr="00996364">
        <w:rPr>
          <w:rFonts w:cs="Times New Roman"/>
          <w:szCs w:val="24"/>
          <w:lang w:val="en-GB"/>
        </w:rPr>
        <w:t>.</w:t>
      </w:r>
    </w:p>
    <w:p w:rsidR="00AA396D" w:rsidRPr="00996364" w:rsidRDefault="00AA396D" w:rsidP="00427D44">
      <w:pPr>
        <w:rPr>
          <w:rFonts w:cs="Times New Roman"/>
          <w:szCs w:val="24"/>
          <w:lang w:val="en-GB"/>
        </w:rPr>
      </w:pPr>
    </w:p>
    <w:p w:rsidR="00427D44" w:rsidRPr="00996364" w:rsidRDefault="0015734C" w:rsidP="004A6170">
      <w:pPr>
        <w:pStyle w:val="Ttulo2"/>
        <w:rPr>
          <w:lang w:val="en-GB"/>
        </w:rPr>
      </w:pPr>
      <w:bookmarkStart w:id="32" w:name="_Toc412759137"/>
      <w:r w:rsidRPr="00996364">
        <w:rPr>
          <w:lang w:val="en-GB"/>
        </w:rPr>
        <w:t>1</w:t>
      </w:r>
      <w:r w:rsidR="00427D44" w:rsidRPr="00996364">
        <w:rPr>
          <w:lang w:val="en-GB"/>
        </w:rPr>
        <w:t>.6 Input data</w:t>
      </w:r>
      <w:bookmarkEnd w:id="32"/>
    </w:p>
    <w:p w:rsidR="00427D44" w:rsidRPr="00996364" w:rsidRDefault="00A52C6A" w:rsidP="00A52C6A">
      <w:pPr>
        <w:rPr>
          <w:rFonts w:cs="Times New Roman"/>
          <w:szCs w:val="24"/>
          <w:lang w:val="en-GB"/>
        </w:rPr>
      </w:pPr>
      <w:r w:rsidRPr="00996364">
        <w:rPr>
          <w:rFonts w:cs="Times New Roman"/>
          <w:szCs w:val="24"/>
          <w:lang w:val="en-GB"/>
        </w:rPr>
        <w:t>The model does not use input data to represent time-varying processes</w:t>
      </w:r>
      <w:r w:rsidR="00427D44" w:rsidRPr="00996364">
        <w:rPr>
          <w:rFonts w:cs="Times New Roman"/>
          <w:szCs w:val="24"/>
          <w:lang w:val="en-GB"/>
        </w:rPr>
        <w:t>.</w:t>
      </w:r>
    </w:p>
    <w:p w:rsidR="00AA396D" w:rsidRPr="00996364" w:rsidRDefault="00AA396D" w:rsidP="00A52C6A">
      <w:pPr>
        <w:rPr>
          <w:rFonts w:cs="Times New Roman"/>
          <w:szCs w:val="24"/>
          <w:lang w:val="en-GB"/>
        </w:rPr>
      </w:pPr>
    </w:p>
    <w:p w:rsidR="00427D44" w:rsidRPr="00996364" w:rsidRDefault="0015734C" w:rsidP="004A6170">
      <w:pPr>
        <w:pStyle w:val="Ttulo2"/>
        <w:rPr>
          <w:lang w:val="en-GB"/>
        </w:rPr>
      </w:pPr>
      <w:bookmarkStart w:id="33" w:name="_Toc412759138"/>
      <w:r w:rsidRPr="00996364">
        <w:rPr>
          <w:lang w:val="en-GB"/>
        </w:rPr>
        <w:t>1</w:t>
      </w:r>
      <w:r w:rsidR="00427D44" w:rsidRPr="00996364">
        <w:rPr>
          <w:lang w:val="en-GB"/>
        </w:rPr>
        <w:t xml:space="preserve">.7 </w:t>
      </w:r>
      <w:proofErr w:type="spellStart"/>
      <w:r w:rsidR="00427D44" w:rsidRPr="00996364">
        <w:rPr>
          <w:lang w:val="en-GB"/>
        </w:rPr>
        <w:t>Submodels</w:t>
      </w:r>
      <w:bookmarkEnd w:id="33"/>
      <w:proofErr w:type="spellEnd"/>
    </w:p>
    <w:p w:rsidR="00DC3D3B" w:rsidRPr="00996364" w:rsidRDefault="00DC3D3B" w:rsidP="00DC3D3B">
      <w:pPr>
        <w:rPr>
          <w:rFonts w:cs="Times New Roman"/>
          <w:szCs w:val="24"/>
          <w:lang w:val="en-GB"/>
        </w:rPr>
      </w:pPr>
      <w:r w:rsidRPr="00996364">
        <w:rPr>
          <w:rFonts w:cs="Times New Roman"/>
          <w:szCs w:val="24"/>
          <w:lang w:val="en-GB"/>
        </w:rPr>
        <w:t>1.7.1. Density-dependent mortality in the fresh water (</w:t>
      </w:r>
      <w:proofErr w:type="spellStart"/>
      <w:r w:rsidRPr="00996364">
        <w:rPr>
          <w:rFonts w:cs="Times New Roman"/>
          <w:szCs w:val="24"/>
          <w:lang w:val="en-GB"/>
        </w:rPr>
        <w:t>NetLogo</w:t>
      </w:r>
      <w:proofErr w:type="spellEnd"/>
      <w:r w:rsidRPr="00996364">
        <w:rPr>
          <w:rFonts w:cs="Times New Roman"/>
          <w:szCs w:val="24"/>
          <w:lang w:val="en-GB"/>
        </w:rPr>
        <w:t xml:space="preserve"> procedure</w:t>
      </w:r>
      <w:r w:rsidRPr="00996364">
        <w:rPr>
          <w:rFonts w:cs="Times New Roman"/>
          <w:i/>
          <w:szCs w:val="24"/>
          <w:lang w:val="en-GB"/>
        </w:rPr>
        <w:t xml:space="preserve"> grim-reaper</w:t>
      </w:r>
      <w:r w:rsidRPr="00996364">
        <w:rPr>
          <w:rFonts w:cs="Times New Roman"/>
          <w:szCs w:val="24"/>
          <w:lang w:val="en-GB"/>
        </w:rPr>
        <w:t xml:space="preserve">): </w:t>
      </w:r>
    </w:p>
    <w:p w:rsidR="00DC3D3B" w:rsidRPr="00996364" w:rsidRDefault="00DC3D3B" w:rsidP="00DC3D3B">
      <w:pPr>
        <w:rPr>
          <w:rFonts w:cs="Times New Roman"/>
          <w:szCs w:val="24"/>
          <w:lang w:val="en-GB"/>
        </w:rPr>
      </w:pPr>
      <w:r w:rsidRPr="00996364">
        <w:rPr>
          <w:rFonts w:cs="Times New Roman"/>
          <w:szCs w:val="24"/>
          <w:lang w:val="en-GB"/>
        </w:rPr>
        <w:t xml:space="preserve">If the population in the fresh water is over its carrying capacity, set by the parameter </w:t>
      </w:r>
      <w:proofErr w:type="spellStart"/>
      <w:r w:rsidRPr="00996364">
        <w:rPr>
          <w:rFonts w:cs="Times New Roman"/>
          <w:i/>
          <w:szCs w:val="24"/>
          <w:lang w:val="en-GB"/>
        </w:rPr>
        <w:t>carryingCapacity</w:t>
      </w:r>
      <w:proofErr w:type="spellEnd"/>
      <w:r w:rsidRPr="00996364">
        <w:rPr>
          <w:rFonts w:cs="Times New Roman"/>
          <w:szCs w:val="24"/>
          <w:lang w:val="en-GB"/>
        </w:rPr>
        <w:t>, trout challenge their survival (</w:t>
      </w:r>
      <w:commentRangeStart w:id="34"/>
      <w:r w:rsidRPr="00996364">
        <w:rPr>
          <w:rFonts w:cs="Times New Roman"/>
          <w:szCs w:val="24"/>
          <w:lang w:val="en-GB"/>
        </w:rPr>
        <w:t>in random order</w:t>
      </w:r>
      <w:commentRangeEnd w:id="34"/>
      <w:r w:rsidRPr="00996364">
        <w:rPr>
          <w:rStyle w:val="Refdecomentario"/>
          <w:lang w:val="en-GB"/>
        </w:rPr>
        <w:commentReference w:id="34"/>
      </w:r>
      <w:r w:rsidRPr="00996364">
        <w:rPr>
          <w:rFonts w:cs="Times New Roman"/>
          <w:szCs w:val="24"/>
          <w:lang w:val="en-GB"/>
        </w:rPr>
        <w:t>) through Bernoulli trials using the proportion of surplus individuals in the freshwater population (population – K / population). The procedure stops once a number of trout equal to the surplus has died and the population is at K.</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 xml:space="preserve">1.7.2. </w:t>
      </w:r>
      <w:r w:rsidR="00773E73" w:rsidRPr="00996364">
        <w:rPr>
          <w:rFonts w:cs="Times New Roman"/>
          <w:szCs w:val="24"/>
          <w:lang w:val="en-GB"/>
        </w:rPr>
        <w:t>Density-independent n</w:t>
      </w:r>
      <w:r w:rsidRPr="00996364">
        <w:rPr>
          <w:rFonts w:cs="Times New Roman"/>
          <w:szCs w:val="24"/>
          <w:lang w:val="en-GB"/>
        </w:rPr>
        <w:t>atural mortality (</w:t>
      </w:r>
      <w:r w:rsidRPr="00996364">
        <w:rPr>
          <w:rFonts w:cs="Times New Roman"/>
          <w:i/>
          <w:szCs w:val="24"/>
          <w:lang w:val="en-GB"/>
        </w:rPr>
        <w:t>mortality</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Each trout challenges its survival by means of a Bernoulli trial using the mortality rate. The mortality rate differs between males (</w:t>
      </w:r>
      <w:proofErr w:type="spellStart"/>
      <w:r w:rsidRPr="00996364">
        <w:rPr>
          <w:rFonts w:cs="Times New Roman"/>
          <w:i/>
          <w:szCs w:val="24"/>
          <w:lang w:val="en-GB"/>
        </w:rPr>
        <w:t>mortalityM</w:t>
      </w:r>
      <w:proofErr w:type="spellEnd"/>
      <w:r w:rsidRPr="00996364">
        <w:rPr>
          <w:rFonts w:cs="Times New Roman"/>
          <w:szCs w:val="24"/>
          <w:lang w:val="en-GB"/>
        </w:rPr>
        <w:t>) and females (</w:t>
      </w:r>
      <w:proofErr w:type="spellStart"/>
      <w:r w:rsidRPr="00996364">
        <w:rPr>
          <w:rFonts w:cs="Times New Roman"/>
          <w:i/>
          <w:szCs w:val="24"/>
          <w:lang w:val="en-GB"/>
        </w:rPr>
        <w:t>mortalityF</w:t>
      </w:r>
      <w:proofErr w:type="spellEnd"/>
      <w:r w:rsidRPr="00996364">
        <w:rPr>
          <w:rFonts w:cs="Times New Roman"/>
          <w:szCs w:val="24"/>
          <w:lang w:val="en-GB"/>
        </w:rPr>
        <w:t xml:space="preserve">), freshwater and marine (increased by multipliers </w:t>
      </w:r>
      <w:proofErr w:type="spellStart"/>
      <w:r w:rsidRPr="00996364">
        <w:rPr>
          <w:rFonts w:cs="Times New Roman"/>
          <w:i/>
          <w:szCs w:val="24"/>
          <w:lang w:val="en-GB"/>
        </w:rPr>
        <w:t>anad</w:t>
      </w:r>
      <w:proofErr w:type="spellEnd"/>
      <w:r w:rsidRPr="00996364">
        <w:rPr>
          <w:rFonts w:cs="Times New Roman"/>
          <w:i/>
          <w:szCs w:val="24"/>
          <w:lang w:val="en-GB"/>
        </w:rPr>
        <w:t>-death-</w:t>
      </w:r>
      <w:proofErr w:type="spellStart"/>
      <w:r w:rsidRPr="00996364">
        <w:rPr>
          <w:rFonts w:cs="Times New Roman"/>
          <w:i/>
          <w:szCs w:val="24"/>
          <w:lang w:val="en-GB"/>
        </w:rPr>
        <w:t>multiplierM</w:t>
      </w:r>
      <w:proofErr w:type="spellEnd"/>
      <w:r w:rsidRPr="00996364">
        <w:rPr>
          <w:rFonts w:cs="Times New Roman"/>
          <w:szCs w:val="24"/>
          <w:lang w:val="en-GB"/>
        </w:rPr>
        <w:t xml:space="preserve"> and </w:t>
      </w:r>
      <w:proofErr w:type="spellStart"/>
      <w:r w:rsidRPr="00996364">
        <w:rPr>
          <w:rFonts w:cs="Times New Roman"/>
          <w:i/>
          <w:szCs w:val="24"/>
          <w:lang w:val="en-GB"/>
        </w:rPr>
        <w:t>anad</w:t>
      </w:r>
      <w:proofErr w:type="spellEnd"/>
      <w:r w:rsidRPr="00996364">
        <w:rPr>
          <w:rFonts w:cs="Times New Roman"/>
          <w:i/>
          <w:szCs w:val="24"/>
          <w:lang w:val="en-GB"/>
        </w:rPr>
        <w:t>-death-</w:t>
      </w:r>
      <w:proofErr w:type="spellStart"/>
      <w:r w:rsidRPr="00996364">
        <w:rPr>
          <w:rFonts w:cs="Times New Roman"/>
          <w:i/>
          <w:szCs w:val="24"/>
          <w:lang w:val="en-GB"/>
        </w:rPr>
        <w:t>multiplierF</w:t>
      </w:r>
      <w:proofErr w:type="spellEnd"/>
      <w:r w:rsidRPr="00996364">
        <w:rPr>
          <w:rFonts w:cs="Times New Roman"/>
          <w:szCs w:val="24"/>
          <w:lang w:val="en-GB"/>
        </w:rPr>
        <w:t xml:space="preserve">) habitat, and between healthy and </w:t>
      </w:r>
      <w:proofErr w:type="spellStart"/>
      <w:r w:rsidRPr="00996364">
        <w:rPr>
          <w:rFonts w:cs="Times New Roman"/>
          <w:szCs w:val="24"/>
          <w:lang w:val="en-GB"/>
        </w:rPr>
        <w:t>parasitised</w:t>
      </w:r>
      <w:proofErr w:type="spellEnd"/>
      <w:r w:rsidRPr="00996364">
        <w:rPr>
          <w:rFonts w:cs="Times New Roman"/>
          <w:szCs w:val="24"/>
          <w:lang w:val="en-GB"/>
        </w:rPr>
        <w:t xml:space="preserve"> (increased by multiplier </w:t>
      </w:r>
      <w:r w:rsidRPr="00996364">
        <w:rPr>
          <w:rFonts w:cs="Times New Roman"/>
          <w:i/>
          <w:szCs w:val="24"/>
          <w:lang w:val="en-GB"/>
        </w:rPr>
        <w:t>parasite-load</w:t>
      </w:r>
      <w:r w:rsidRPr="00996364">
        <w:rPr>
          <w:rFonts w:cs="Times New Roman"/>
          <w:szCs w:val="24"/>
          <w:lang w:val="en-GB"/>
        </w:rPr>
        <w:t xml:space="preserve">) individuals. </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1.7.3. Migration (</w:t>
      </w:r>
      <w:r w:rsidRPr="00996364">
        <w:rPr>
          <w:rFonts w:cs="Times New Roman"/>
          <w:i/>
          <w:szCs w:val="24"/>
          <w:lang w:val="en-GB"/>
        </w:rPr>
        <w:t>migrate</w:t>
      </w:r>
      <w:r w:rsidR="00AC7394">
        <w:rPr>
          <w:rFonts w:cs="Times New Roman"/>
          <w:i/>
          <w:szCs w:val="24"/>
          <w:lang w:val="en-GB"/>
        </w:rPr>
        <w:t>-to-ocean &amp; migrate-to-freshwater</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Seaward migration</w:t>
      </w:r>
      <w:r w:rsidRPr="00996364">
        <w:rPr>
          <w:rFonts w:cs="Times New Roman"/>
          <w:szCs w:val="24"/>
          <w:lang w:val="en-GB"/>
        </w:rPr>
        <w:t xml:space="preserve">: </w:t>
      </w:r>
    </w:p>
    <w:p w:rsidR="00DC3D3B" w:rsidRPr="00996364" w:rsidRDefault="00DC3D3B" w:rsidP="00DC3D3B">
      <w:pPr>
        <w:rPr>
          <w:rFonts w:cs="Times New Roman"/>
          <w:szCs w:val="24"/>
          <w:lang w:val="en-GB"/>
        </w:rPr>
      </w:pPr>
      <w:r w:rsidRPr="00996364">
        <w:rPr>
          <w:rFonts w:cs="Times New Roman"/>
          <w:szCs w:val="24"/>
          <w:lang w:val="en-GB"/>
        </w:rPr>
        <w:t>Anadromous fish in the fresh water older than 52 weeks (age-1) move to the marine habitat, being placed in a random patch. If the migrant lands in an infested patch, its state changes to "</w:t>
      </w:r>
      <w:proofErr w:type="spellStart"/>
      <w:r w:rsidRPr="00996364">
        <w:rPr>
          <w:rFonts w:cs="Times New Roman"/>
          <w:szCs w:val="24"/>
          <w:lang w:val="en-GB"/>
        </w:rPr>
        <w:t>parasitised</w:t>
      </w:r>
      <w:proofErr w:type="spellEnd"/>
      <w:r w:rsidRPr="00996364">
        <w:rPr>
          <w:rFonts w:cs="Times New Roman"/>
          <w:szCs w:val="24"/>
          <w:lang w:val="en-GB"/>
        </w:rPr>
        <w:t xml:space="preserve">" and its quality </w:t>
      </w:r>
      <w:commentRangeStart w:id="35"/>
      <w:r w:rsidRPr="00996364">
        <w:rPr>
          <w:rFonts w:cs="Times New Roman"/>
          <w:szCs w:val="24"/>
          <w:lang w:val="en-GB"/>
        </w:rPr>
        <w:t>decreases</w:t>
      </w:r>
      <w:commentRangeEnd w:id="35"/>
      <w:r w:rsidR="00AC7394">
        <w:rPr>
          <w:rStyle w:val="Refdecomentario"/>
        </w:rPr>
        <w:commentReference w:id="35"/>
      </w:r>
      <w:r w:rsidRPr="00996364">
        <w:rPr>
          <w:rFonts w:cs="Times New Roman"/>
          <w:szCs w:val="24"/>
          <w:lang w:val="en-GB"/>
        </w:rPr>
        <w:t xml:space="preserve">, its new value being drawn from a normal distribution with mean </w:t>
      </w:r>
      <w:proofErr w:type="spellStart"/>
      <w:r w:rsidRPr="00996364">
        <w:rPr>
          <w:rFonts w:cs="Times New Roman"/>
          <w:i/>
          <w:szCs w:val="24"/>
          <w:lang w:val="en-GB"/>
        </w:rPr>
        <w:t>paras_quality_mean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paras_quality_sd</w:t>
      </w:r>
      <w:proofErr w:type="spellEnd"/>
      <w:r w:rsidRPr="00996364">
        <w:rPr>
          <w:rFonts w:cs="Times New Roman"/>
          <w:szCs w:val="24"/>
          <w:lang w:val="en-GB"/>
        </w:rPr>
        <w:t>.</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Return migration</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Anadromous fish in the marine habitat that have spent there more than 80 weeks (age-2) move to the freshwater habitat, being placed in a random patch, and reset their </w:t>
      </w:r>
      <w:r w:rsidRPr="00996364">
        <w:rPr>
          <w:rFonts w:cs="Times New Roman"/>
          <w:i/>
          <w:szCs w:val="24"/>
          <w:lang w:val="en-GB"/>
        </w:rPr>
        <w:t>sea-time</w:t>
      </w:r>
      <w:r w:rsidRPr="00996364">
        <w:rPr>
          <w:rFonts w:cs="Times New Roman"/>
          <w:szCs w:val="24"/>
          <w:lang w:val="en-GB"/>
        </w:rPr>
        <w:t xml:space="preserve"> counter.</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 xml:space="preserve">1.7.4. </w:t>
      </w:r>
      <w:r w:rsidRPr="00996364">
        <w:rPr>
          <w:rFonts w:cs="Times New Roman"/>
          <w:i/>
          <w:szCs w:val="24"/>
          <w:lang w:val="en-GB"/>
        </w:rPr>
        <w:t>Sneaker</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Resident males search in a radius </w:t>
      </w:r>
      <w:del w:id="36" w:author="Daniel Ayllon" w:date="2019-06-24T12:27:00Z">
        <w:r w:rsidRPr="00996364" w:rsidDel="00E047D6">
          <w:rPr>
            <w:rFonts w:cs="Times New Roman"/>
            <w:szCs w:val="24"/>
            <w:lang w:val="en-GB"/>
          </w:rPr>
          <w:delText>of 5 patches</w:delText>
        </w:r>
      </w:del>
      <w:ins w:id="37" w:author="Daniel Ayllon" w:date="2019-06-24T12:27:00Z">
        <w:r w:rsidR="00E047D6">
          <w:rPr>
            <w:rFonts w:cs="Times New Roman"/>
            <w:szCs w:val="24"/>
            <w:lang w:val="en-GB"/>
          </w:rPr>
          <w:t xml:space="preserve">set by parameter </w:t>
        </w:r>
        <w:proofErr w:type="spellStart"/>
        <w:r w:rsidR="00E047D6" w:rsidRPr="00E047D6">
          <w:rPr>
            <w:rFonts w:cs="Times New Roman"/>
            <w:i/>
            <w:szCs w:val="24"/>
            <w:lang w:val="en-GB"/>
          </w:rPr>
          <w:t>sneaker_radius</w:t>
        </w:r>
      </w:ins>
      <w:proofErr w:type="spellEnd"/>
      <w:r w:rsidRPr="00996364">
        <w:rPr>
          <w:rFonts w:cs="Times New Roman"/>
          <w:szCs w:val="24"/>
          <w:lang w:val="en-GB"/>
        </w:rPr>
        <w:t xml:space="preserve"> and count the proportion of anadromous males relative to residents. If the proportion of anadromous males is greater than the </w:t>
      </w:r>
      <w:proofErr w:type="spellStart"/>
      <w:r w:rsidRPr="00996364">
        <w:rPr>
          <w:rFonts w:cs="Times New Roman"/>
          <w:i/>
          <w:szCs w:val="24"/>
          <w:lang w:val="en-GB"/>
        </w:rPr>
        <w:t>sneaker_threshold</w:t>
      </w:r>
      <w:proofErr w:type="spellEnd"/>
      <w:r w:rsidRPr="00996364">
        <w:rPr>
          <w:rFonts w:cs="Times New Roman"/>
          <w:szCs w:val="24"/>
          <w:lang w:val="en-GB"/>
        </w:rPr>
        <w:t xml:space="preserve">, then the resident gets a boost to its quality, defined by the parameter </w:t>
      </w:r>
      <w:proofErr w:type="spellStart"/>
      <w:r w:rsidRPr="00996364">
        <w:rPr>
          <w:rFonts w:cs="Times New Roman"/>
          <w:i/>
          <w:szCs w:val="24"/>
          <w:lang w:val="en-GB"/>
        </w:rPr>
        <w:t>sneaker_boost</w:t>
      </w:r>
      <w:proofErr w:type="spellEnd"/>
      <w:r w:rsidRPr="00996364">
        <w:rPr>
          <w:rFonts w:cs="Times New Roman"/>
          <w:szCs w:val="24"/>
          <w:lang w:val="en-GB"/>
        </w:rPr>
        <w:t>.</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1.7.5. Selection of male mates (</w:t>
      </w:r>
      <w:r w:rsidRPr="00996364">
        <w:rPr>
          <w:rFonts w:cs="Times New Roman"/>
          <w:i/>
          <w:szCs w:val="24"/>
          <w:lang w:val="en-GB"/>
        </w:rPr>
        <w:t>choose-mates</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lastRenderedPageBreak/>
        <w:t xml:space="preserve">Trout are mature after one year (52 weeks). Each female </w:t>
      </w:r>
      <w:proofErr w:type="spellStart"/>
      <w:r w:rsidRPr="00996364">
        <w:rPr>
          <w:rFonts w:cs="Times New Roman"/>
          <w:szCs w:val="24"/>
          <w:lang w:val="en-GB"/>
        </w:rPr>
        <w:t>spawner</w:t>
      </w:r>
      <w:proofErr w:type="spellEnd"/>
      <w:r w:rsidRPr="00996364">
        <w:rPr>
          <w:rFonts w:cs="Times New Roman"/>
          <w:szCs w:val="24"/>
          <w:lang w:val="en-GB"/>
        </w:rPr>
        <w:t xml:space="preserve"> selects in the fresh water the five mature males with the highest quality within a radius defined by the parameter </w:t>
      </w:r>
      <w:r w:rsidRPr="00996364">
        <w:rPr>
          <w:rFonts w:cs="Times New Roman"/>
          <w:i/>
          <w:szCs w:val="24"/>
          <w:lang w:val="en-GB"/>
        </w:rPr>
        <w:t>female-mate-radius</w:t>
      </w:r>
      <w:r w:rsidRPr="00996364">
        <w:rPr>
          <w:rFonts w:cs="Times New Roman"/>
          <w:szCs w:val="24"/>
          <w:lang w:val="en-GB"/>
        </w:rPr>
        <w:t>.</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1.7.6. Reproduction (</w:t>
      </w:r>
      <w:r w:rsidRPr="00996364">
        <w:rPr>
          <w:rFonts w:cs="Times New Roman"/>
          <w:i/>
          <w:szCs w:val="24"/>
          <w:lang w:val="en-GB"/>
        </w:rPr>
        <w:t>reproduce</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Produce and fertilise eggs</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Female </w:t>
      </w:r>
      <w:proofErr w:type="spellStart"/>
      <w:r w:rsidRPr="00996364">
        <w:rPr>
          <w:rFonts w:cs="Times New Roman"/>
          <w:szCs w:val="24"/>
          <w:lang w:val="en-GB"/>
        </w:rPr>
        <w:t>spawners</w:t>
      </w:r>
      <w:proofErr w:type="spellEnd"/>
      <w:r w:rsidRPr="00996364">
        <w:rPr>
          <w:rFonts w:cs="Times New Roman"/>
          <w:szCs w:val="24"/>
          <w:lang w:val="en-GB"/>
        </w:rPr>
        <w:t xml:space="preserve"> produce a number of eggs that depends on the </w:t>
      </w:r>
      <w:proofErr w:type="spellStart"/>
      <w:r w:rsidRPr="00996364">
        <w:rPr>
          <w:rFonts w:cs="Times New Roman"/>
          <w:szCs w:val="24"/>
          <w:lang w:val="en-GB"/>
        </w:rPr>
        <w:t>the</w:t>
      </w:r>
      <w:proofErr w:type="spellEnd"/>
      <w:r w:rsidRPr="00996364">
        <w:rPr>
          <w:rFonts w:cs="Times New Roman"/>
          <w:szCs w:val="24"/>
          <w:lang w:val="en-GB"/>
        </w:rPr>
        <w:t xml:space="preserve"> </w:t>
      </w:r>
      <w:proofErr w:type="spellStart"/>
      <w:r w:rsidRPr="00996364">
        <w:rPr>
          <w:rFonts w:cs="Times New Roman"/>
          <w:szCs w:val="24"/>
          <w:lang w:val="en-GB"/>
        </w:rPr>
        <w:t>spawner’s</w:t>
      </w:r>
      <w:proofErr w:type="spellEnd"/>
      <w:r w:rsidRPr="00996364">
        <w:rPr>
          <w:rFonts w:cs="Times New Roman"/>
          <w:szCs w:val="24"/>
          <w:lang w:val="en-GB"/>
        </w:rPr>
        <w:t xml:space="preserve"> fecundity. Fecundity is </w:t>
      </w:r>
      <w:proofErr w:type="spellStart"/>
      <w:r w:rsidRPr="00996364">
        <w:rPr>
          <w:rFonts w:cs="Times New Roman"/>
          <w:szCs w:val="24"/>
          <w:lang w:val="en-GB"/>
        </w:rPr>
        <w:t>modeled</w:t>
      </w:r>
      <w:proofErr w:type="spellEnd"/>
      <w:r w:rsidRPr="00996364">
        <w:rPr>
          <w:rFonts w:cs="Times New Roman"/>
          <w:szCs w:val="24"/>
          <w:lang w:val="en-GB"/>
        </w:rPr>
        <w:t xml:space="preserve"> as a function of quality through a </w:t>
      </w:r>
      <w:commentRangeStart w:id="38"/>
      <w:r w:rsidRPr="00996364">
        <w:rPr>
          <w:rFonts w:cs="Times New Roman"/>
          <w:szCs w:val="24"/>
          <w:lang w:val="en-GB"/>
        </w:rPr>
        <w:t>logistic function</w:t>
      </w:r>
      <w:commentRangeEnd w:id="38"/>
      <w:r w:rsidR="00773E73" w:rsidRPr="00996364">
        <w:rPr>
          <w:rStyle w:val="Refdecomentario"/>
          <w:lang w:val="en-GB"/>
        </w:rPr>
        <w:commentReference w:id="38"/>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i/>
          <w:szCs w:val="24"/>
          <w:lang w:val="en-GB"/>
        </w:rPr>
        <w:t>fecundity</w:t>
      </w:r>
      <w:r w:rsidRPr="00996364">
        <w:rPr>
          <w:rFonts w:cs="Times New Roman"/>
          <w:szCs w:val="24"/>
          <w:lang w:val="en-GB"/>
        </w:rPr>
        <w:t xml:space="preserve"> =   </w:t>
      </w:r>
      <w:r w:rsidRPr="00996364">
        <w:rPr>
          <w:rFonts w:cs="Times New Roman"/>
          <w:i/>
          <w:szCs w:val="24"/>
          <w:lang w:val="en-GB"/>
        </w:rPr>
        <w:t>L</w:t>
      </w:r>
      <w:r w:rsidRPr="00996364">
        <w:rPr>
          <w:rFonts w:cs="Times New Roman"/>
          <w:szCs w:val="24"/>
          <w:lang w:val="en-GB"/>
        </w:rPr>
        <w:t xml:space="preserve"> / (1 + e</w:t>
      </w:r>
      <w:r w:rsidRPr="00996364">
        <w:rPr>
          <w:rFonts w:cs="Times New Roman"/>
          <w:szCs w:val="24"/>
          <w:vertAlign w:val="superscript"/>
          <w:lang w:val="en-GB"/>
        </w:rPr>
        <w:t xml:space="preserve">(- </w:t>
      </w:r>
      <w:r w:rsidRPr="00996364">
        <w:rPr>
          <w:rFonts w:cs="Times New Roman"/>
          <w:i/>
          <w:szCs w:val="24"/>
          <w:vertAlign w:val="superscript"/>
          <w:lang w:val="en-GB"/>
        </w:rPr>
        <w:t>k</w:t>
      </w:r>
      <w:r w:rsidRPr="00996364">
        <w:rPr>
          <w:rFonts w:cs="Times New Roman"/>
          <w:szCs w:val="24"/>
          <w:vertAlign w:val="superscript"/>
          <w:lang w:val="en-GB"/>
        </w:rPr>
        <w:t xml:space="preserve"> * (</w:t>
      </w:r>
      <w:r w:rsidRPr="00996364">
        <w:rPr>
          <w:rFonts w:cs="Times New Roman"/>
          <w:i/>
          <w:szCs w:val="24"/>
          <w:vertAlign w:val="superscript"/>
          <w:lang w:val="en-GB"/>
        </w:rPr>
        <w:t>quality</w:t>
      </w:r>
      <w:r w:rsidRPr="00996364">
        <w:rPr>
          <w:rFonts w:cs="Times New Roman"/>
          <w:szCs w:val="24"/>
          <w:vertAlign w:val="superscript"/>
          <w:lang w:val="en-GB"/>
        </w:rPr>
        <w:t xml:space="preserve"> - </w:t>
      </w:r>
      <w:r w:rsidRPr="00996364">
        <w:rPr>
          <w:rFonts w:cs="Times New Roman"/>
          <w:i/>
          <w:szCs w:val="24"/>
          <w:vertAlign w:val="superscript"/>
          <w:lang w:val="en-GB"/>
        </w:rPr>
        <w:t>mass0</w:t>
      </w:r>
      <w:r w:rsidRPr="00996364">
        <w:rPr>
          <w:rFonts w:cs="Times New Roman"/>
          <w:szCs w:val="24"/>
          <w:vertAlign w:val="superscript"/>
          <w:lang w:val="en-GB"/>
        </w:rPr>
        <w:t>)</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Where </w:t>
      </w:r>
      <w:r w:rsidRPr="00996364">
        <w:rPr>
          <w:rFonts w:cs="Times New Roman"/>
          <w:i/>
          <w:szCs w:val="24"/>
          <w:lang w:val="en-GB"/>
        </w:rPr>
        <w:t>L</w:t>
      </w:r>
      <w:r w:rsidRPr="00996364">
        <w:rPr>
          <w:rFonts w:cs="Times New Roman"/>
          <w:szCs w:val="24"/>
          <w:lang w:val="en-GB"/>
        </w:rPr>
        <w:t xml:space="preserve">, </w:t>
      </w:r>
      <w:r w:rsidRPr="00996364">
        <w:rPr>
          <w:rFonts w:cs="Times New Roman"/>
          <w:i/>
          <w:szCs w:val="24"/>
          <w:lang w:val="en-GB"/>
        </w:rPr>
        <w:t>k</w:t>
      </w:r>
      <w:r w:rsidRPr="00996364">
        <w:rPr>
          <w:rFonts w:cs="Times New Roman"/>
          <w:szCs w:val="24"/>
          <w:lang w:val="en-GB"/>
        </w:rPr>
        <w:t xml:space="preserve"> and </w:t>
      </w:r>
      <w:r w:rsidRPr="00996364">
        <w:rPr>
          <w:rFonts w:cs="Times New Roman"/>
          <w:i/>
          <w:szCs w:val="24"/>
          <w:lang w:val="en-GB"/>
        </w:rPr>
        <w:t>mass0</w:t>
      </w:r>
      <w:r w:rsidRPr="00996364">
        <w:rPr>
          <w:rFonts w:cs="Times New Roman"/>
          <w:szCs w:val="24"/>
          <w:lang w:val="en-GB"/>
        </w:rPr>
        <w:t xml:space="preserve"> are model parameters.</w:t>
      </w:r>
    </w:p>
    <w:p w:rsidR="00DC3D3B" w:rsidRPr="00996364" w:rsidRDefault="00857B04" w:rsidP="00DC3D3B">
      <w:pPr>
        <w:rPr>
          <w:rFonts w:cs="Times New Roman"/>
          <w:szCs w:val="24"/>
          <w:lang w:val="en-GB"/>
        </w:rPr>
      </w:pPr>
      <w:ins w:id="39" w:author="Daniel Ayllon" w:date="2019-06-24T12:39:00Z">
        <w:r>
          <w:rPr>
            <w:rFonts w:cs="Times New Roman"/>
            <w:szCs w:val="24"/>
            <w:lang w:val="en-GB"/>
          </w:rPr>
          <w:t xml:space="preserve">Each egg is fertilized by </w:t>
        </w:r>
      </w:ins>
      <w:del w:id="40" w:author="Daniel Ayllon" w:date="2019-06-24T12:39:00Z">
        <w:r w:rsidR="00DC3D3B" w:rsidRPr="00996364" w:rsidDel="00857B04">
          <w:rPr>
            <w:rFonts w:cs="Times New Roman"/>
            <w:szCs w:val="24"/>
            <w:lang w:val="en-GB"/>
          </w:rPr>
          <w:delText>One</w:delText>
        </w:r>
      </w:del>
      <w:ins w:id="41" w:author="Daniel Ayllon" w:date="2019-06-24T12:39:00Z">
        <w:r>
          <w:rPr>
            <w:rFonts w:cs="Times New Roman"/>
            <w:szCs w:val="24"/>
            <w:lang w:val="en-GB"/>
          </w:rPr>
          <w:t>a</w:t>
        </w:r>
      </w:ins>
      <w:r w:rsidR="00DC3D3B" w:rsidRPr="00996364">
        <w:rPr>
          <w:rFonts w:cs="Times New Roman"/>
          <w:szCs w:val="24"/>
          <w:lang w:val="en-GB"/>
        </w:rPr>
        <w:t xml:space="preserve"> male </w:t>
      </w:r>
      <w:del w:id="42" w:author="Daniel Ayllon" w:date="2019-06-24T12:40:00Z">
        <w:r w:rsidR="00DC3D3B" w:rsidRPr="00996364" w:rsidDel="00857B04">
          <w:rPr>
            <w:rFonts w:cs="Times New Roman"/>
            <w:szCs w:val="24"/>
            <w:lang w:val="en-GB"/>
          </w:rPr>
          <w:delText xml:space="preserve">is </w:delText>
        </w:r>
      </w:del>
      <w:r w:rsidR="00DC3D3B" w:rsidRPr="00996364">
        <w:rPr>
          <w:rFonts w:cs="Times New Roman"/>
          <w:szCs w:val="24"/>
          <w:lang w:val="en-GB"/>
        </w:rPr>
        <w:t>randomly chosen from the female’s mates</w:t>
      </w:r>
      <w:del w:id="43" w:author="Daniel Ayllon" w:date="2019-06-24T12:40:00Z">
        <w:r w:rsidR="00DC3D3B" w:rsidRPr="00996364" w:rsidDel="00857B04">
          <w:rPr>
            <w:rFonts w:cs="Times New Roman"/>
            <w:szCs w:val="24"/>
            <w:lang w:val="en-GB"/>
          </w:rPr>
          <w:delText xml:space="preserve"> </w:delText>
        </w:r>
      </w:del>
      <w:ins w:id="44" w:author="Daniel Ayllon" w:date="2019-06-24T12:40:00Z">
        <w:r>
          <w:rPr>
            <w:rFonts w:cs="Times New Roman"/>
            <w:szCs w:val="24"/>
            <w:lang w:val="en-GB"/>
          </w:rPr>
          <w:t>, with equal probability of selection across ma</w:t>
        </w:r>
      </w:ins>
      <w:ins w:id="45" w:author="Daniel Ayllon" w:date="2019-06-24T12:41:00Z">
        <w:r w:rsidR="00B42DEF">
          <w:rPr>
            <w:rFonts w:cs="Times New Roman"/>
            <w:szCs w:val="24"/>
            <w:lang w:val="en-GB"/>
          </w:rPr>
          <w:t>t</w:t>
        </w:r>
      </w:ins>
      <w:ins w:id="46" w:author="Daniel Ayllon" w:date="2019-06-24T12:40:00Z">
        <w:r>
          <w:rPr>
            <w:rFonts w:cs="Times New Roman"/>
            <w:szCs w:val="24"/>
            <w:lang w:val="en-GB"/>
          </w:rPr>
          <w:t>es,</w:t>
        </w:r>
      </w:ins>
      <w:del w:id="47" w:author="Daniel Ayllon" w:date="2019-06-24T12:40:00Z">
        <w:r w:rsidR="00DC3D3B" w:rsidRPr="00996364" w:rsidDel="00857B04">
          <w:rPr>
            <w:rFonts w:cs="Times New Roman"/>
            <w:szCs w:val="24"/>
            <w:lang w:val="en-GB"/>
          </w:rPr>
          <w:delText xml:space="preserve">to </w:delText>
        </w:r>
        <w:commentRangeStart w:id="48"/>
        <w:r w:rsidR="00DC3D3B" w:rsidRPr="00996364" w:rsidDel="00857B04">
          <w:rPr>
            <w:rFonts w:cs="Times New Roman"/>
            <w:szCs w:val="24"/>
            <w:lang w:val="en-GB"/>
          </w:rPr>
          <w:delText>fertilise all eggs</w:delText>
        </w:r>
        <w:commentRangeEnd w:id="48"/>
        <w:r w:rsidR="006A73CB" w:rsidDel="00857B04">
          <w:rPr>
            <w:rStyle w:val="Refdecomentario"/>
          </w:rPr>
          <w:commentReference w:id="48"/>
        </w:r>
      </w:del>
      <w:r w:rsidR="00DC3D3B" w:rsidRPr="00996364">
        <w:rPr>
          <w:rFonts w:cs="Times New Roman"/>
          <w:szCs w:val="24"/>
          <w:lang w:val="en-GB"/>
        </w:rPr>
        <w:t xml:space="preserve">, </w:t>
      </w:r>
      <w:del w:id="49" w:author="Daniel Ayllon" w:date="2019-06-24T12:41:00Z">
        <w:r w:rsidR="00DC3D3B" w:rsidRPr="00996364" w:rsidDel="00A05489">
          <w:rPr>
            <w:rFonts w:cs="Times New Roman"/>
            <w:szCs w:val="24"/>
            <w:lang w:val="en-GB"/>
          </w:rPr>
          <w:delText>and thus</w:delText>
        </w:r>
      </w:del>
      <w:ins w:id="50" w:author="Daniel Ayllon" w:date="2019-06-24T12:41:00Z">
        <w:r w:rsidR="00A05489">
          <w:rPr>
            <w:rFonts w:cs="Times New Roman"/>
            <w:szCs w:val="24"/>
            <w:lang w:val="en-GB"/>
          </w:rPr>
          <w:t>that</w:t>
        </w:r>
      </w:ins>
      <w:r w:rsidR="00DC3D3B" w:rsidRPr="00996364">
        <w:rPr>
          <w:rFonts w:cs="Times New Roman"/>
          <w:szCs w:val="24"/>
          <w:lang w:val="en-GB"/>
        </w:rPr>
        <w:t xml:space="preserve"> becomes the father of the new offspring.</w:t>
      </w:r>
    </w:p>
    <w:p w:rsidR="00804C36" w:rsidRDefault="00DC3D3B" w:rsidP="00804C36">
      <w:pPr>
        <w:rPr>
          <w:ins w:id="51" w:author="Daniel Ayllon" w:date="2019-06-24T13:19:00Z"/>
          <w:rFonts w:cs="Times New Roman"/>
          <w:szCs w:val="24"/>
          <w:lang w:val="en-GB"/>
        </w:rPr>
      </w:pPr>
      <w:r w:rsidRPr="00996364">
        <w:rPr>
          <w:rFonts w:cs="Times New Roman"/>
          <w:szCs w:val="24"/>
          <w:lang w:val="en-GB"/>
        </w:rPr>
        <w:t>The number of eggs produced by the female was translated into number of fry by assuming that only 10% of the eggs survived to the next stage.</w:t>
      </w:r>
      <w:ins w:id="52" w:author="Daniel Ayllon" w:date="2019-06-24T13:19:00Z">
        <w:r w:rsidR="00804C36" w:rsidRPr="00804C36">
          <w:rPr>
            <w:rFonts w:cs="Times New Roman"/>
            <w:szCs w:val="24"/>
            <w:lang w:val="en-GB"/>
          </w:rPr>
          <w:t xml:space="preserve"> </w:t>
        </w:r>
      </w:ins>
    </w:p>
    <w:p w:rsidR="00804C36" w:rsidRPr="00996364" w:rsidRDefault="00804C36" w:rsidP="00804C36">
      <w:pPr>
        <w:rPr>
          <w:ins w:id="53" w:author="Daniel Ayllon" w:date="2019-06-24T13:19:00Z"/>
          <w:rFonts w:cs="Times New Roman"/>
          <w:szCs w:val="24"/>
          <w:lang w:val="en-GB"/>
        </w:rPr>
      </w:pPr>
      <w:ins w:id="54" w:author="Daniel Ayllon" w:date="2019-06-24T13:19:00Z">
        <w:r>
          <w:rPr>
            <w:rFonts w:cs="Times New Roman"/>
            <w:szCs w:val="24"/>
            <w:lang w:val="en-GB"/>
          </w:rPr>
          <w:t xml:space="preserve">Accumulated fecundity </w:t>
        </w:r>
        <w:proofErr w:type="spellStart"/>
        <w:r w:rsidRPr="00804C36">
          <w:rPr>
            <w:rFonts w:cs="Times New Roman"/>
            <w:i/>
            <w:szCs w:val="24"/>
            <w:lang w:val="en-GB"/>
          </w:rPr>
          <w:t>FecAcc</w:t>
        </w:r>
        <w:proofErr w:type="spellEnd"/>
        <w:r>
          <w:rPr>
            <w:rFonts w:cs="Times New Roman"/>
            <w:szCs w:val="24"/>
            <w:lang w:val="en-GB"/>
          </w:rPr>
          <w:t xml:space="preserve"> of the female </w:t>
        </w:r>
        <w:proofErr w:type="spellStart"/>
        <w:r>
          <w:rPr>
            <w:rFonts w:cs="Times New Roman"/>
            <w:szCs w:val="24"/>
            <w:lang w:val="en-GB"/>
          </w:rPr>
          <w:t>spawner</w:t>
        </w:r>
        <w:proofErr w:type="spellEnd"/>
        <w:r>
          <w:rPr>
            <w:rFonts w:cs="Times New Roman"/>
            <w:szCs w:val="24"/>
            <w:lang w:val="en-GB"/>
          </w:rPr>
          <w:t xml:space="preserve"> is updated.</w:t>
        </w:r>
      </w:ins>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Genetic transmission of the heritable trait</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The model includes a bi-allelic </w:t>
      </w:r>
      <w:proofErr w:type="spellStart"/>
      <w:r w:rsidRPr="00996364">
        <w:rPr>
          <w:rFonts w:cs="Times New Roman"/>
          <w:szCs w:val="24"/>
          <w:lang w:val="en-GB"/>
        </w:rPr>
        <w:t>multilocus</w:t>
      </w:r>
      <w:proofErr w:type="spellEnd"/>
      <w:r w:rsidRPr="00996364">
        <w:rPr>
          <w:rFonts w:cs="Times New Roman"/>
          <w:szCs w:val="24"/>
          <w:lang w:val="en-GB"/>
        </w:rPr>
        <w:t xml:space="preserve"> system for the condition threshold trait. For the trait, two branches representing two chromosomes are attributed with 21 loci, </w:t>
      </w:r>
      <w:r w:rsidRPr="00996364">
        <w:rPr>
          <w:lang w:val="en-GB"/>
        </w:rPr>
        <w:t>where each locus can take values of either 1 or 0. T</w:t>
      </w:r>
      <w:r w:rsidRPr="00996364">
        <w:rPr>
          <w:rFonts w:cs="Times New Roman"/>
          <w:szCs w:val="24"/>
          <w:lang w:val="en-GB"/>
        </w:rPr>
        <w:t>he last locus is a neutral marker and has no genetic effect. The genome of each fish is represented by a 21 x 2 matrix (</w:t>
      </w:r>
      <w:r w:rsidRPr="00996364">
        <w:rPr>
          <w:rFonts w:cs="Times New Roman"/>
          <w:i/>
          <w:szCs w:val="24"/>
          <w:lang w:val="en-GB"/>
        </w:rPr>
        <w:t>GM</w:t>
      </w:r>
      <w:r w:rsidRPr="00996364">
        <w:rPr>
          <w:rFonts w:cs="Times New Roman"/>
          <w:szCs w:val="24"/>
          <w:lang w:val="en-GB"/>
        </w:rPr>
        <w:t xml:space="preserve">), in which each column represents one branch and each row a locus. </w:t>
      </w:r>
    </w:p>
    <w:p w:rsidR="00DC3D3B" w:rsidRPr="00996364" w:rsidRDefault="00DC3D3B" w:rsidP="00DC3D3B">
      <w:pPr>
        <w:rPr>
          <w:rFonts w:cs="Times New Roman"/>
          <w:szCs w:val="24"/>
          <w:lang w:val="en-GB"/>
        </w:rPr>
      </w:pPr>
      <w:r w:rsidRPr="00996364">
        <w:rPr>
          <w:rFonts w:cs="Times New Roman"/>
          <w:szCs w:val="24"/>
          <w:lang w:val="en-GB"/>
        </w:rPr>
        <w:t xml:space="preserve">The genome of a newly born individual is determined from the genetic material of its respective parents. One of the two alleles at each locus was randomly chosen to make up a unique branch of code per parent. The two branches from the two parents is then transferred to the new individual to create its </w:t>
      </w:r>
      <w:r w:rsidRPr="00996364">
        <w:rPr>
          <w:rFonts w:cs="Times New Roman"/>
          <w:i/>
          <w:szCs w:val="24"/>
          <w:lang w:val="en-GB"/>
        </w:rPr>
        <w:t>GM</w:t>
      </w:r>
      <w:r w:rsidRPr="00996364">
        <w:rPr>
          <w:rFonts w:cs="Times New Roman"/>
          <w:szCs w:val="24"/>
          <w:lang w:val="en-GB"/>
        </w:rPr>
        <w:t>.</w:t>
      </w:r>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rFonts w:cs="Times New Roman"/>
          <w:szCs w:val="24"/>
          <w:lang w:val="en-GB"/>
        </w:rPr>
        <w:t>1.7.7. Set migratory tactic and quality (</w:t>
      </w:r>
      <w:r w:rsidRPr="00996364">
        <w:rPr>
          <w:rFonts w:cs="Times New Roman"/>
          <w:i/>
          <w:szCs w:val="24"/>
          <w:lang w:val="en-GB"/>
        </w:rPr>
        <w:t>set-migratory-behaviour</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Set migratory tactic</w:t>
      </w:r>
      <w:r w:rsidRPr="00996364">
        <w:rPr>
          <w:rFonts w:cs="Times New Roman"/>
          <w:szCs w:val="24"/>
          <w:lang w:val="en-GB"/>
        </w:rPr>
        <w:t>:</w:t>
      </w:r>
    </w:p>
    <w:p w:rsidR="00DC3D3B" w:rsidRPr="00996364" w:rsidRDefault="00DC3D3B" w:rsidP="00DC3D3B">
      <w:pPr>
        <w:rPr>
          <w:rFonts w:cs="Times New Roman"/>
          <w:szCs w:val="24"/>
          <w:lang w:val="en-GB"/>
        </w:rPr>
      </w:pPr>
      <w:r w:rsidRPr="00996364">
        <w:rPr>
          <w:rFonts w:cs="Times New Roman"/>
          <w:szCs w:val="24"/>
          <w:lang w:val="en-GB"/>
        </w:rPr>
        <w:t xml:space="preserve">The phenotype of the condition threshold </w:t>
      </w:r>
      <w:proofErr w:type="spellStart"/>
      <w:r w:rsidRPr="00996364">
        <w:rPr>
          <w:rFonts w:cs="Times New Roman"/>
          <w:i/>
          <w:szCs w:val="24"/>
          <w:lang w:val="en-GB"/>
        </w:rPr>
        <w:t>z_thresh</w:t>
      </w:r>
      <w:proofErr w:type="spellEnd"/>
      <w:r w:rsidRPr="00996364">
        <w:rPr>
          <w:rFonts w:cs="Times New Roman"/>
          <w:szCs w:val="24"/>
          <w:lang w:val="en-GB"/>
        </w:rPr>
        <w:t xml:space="preserve"> is defined as the sum of its genotypic value </w:t>
      </w:r>
      <w:r w:rsidRPr="00996364">
        <w:rPr>
          <w:rFonts w:cs="Times New Roman"/>
          <w:i/>
          <w:szCs w:val="24"/>
          <w:lang w:val="en-GB"/>
        </w:rPr>
        <w:t>G</w:t>
      </w:r>
      <w:r w:rsidRPr="00996364">
        <w:rPr>
          <w:rFonts w:cs="Times New Roman"/>
          <w:szCs w:val="24"/>
          <w:lang w:val="en-GB"/>
        </w:rPr>
        <w:t xml:space="preserve"> (representing additive genetic variance) and a statistically independent random environmental effect </w:t>
      </w:r>
      <w:proofErr w:type="spellStart"/>
      <w:r w:rsidRPr="00996364">
        <w:rPr>
          <w:rFonts w:cs="Times New Roman"/>
          <w:i/>
          <w:szCs w:val="24"/>
          <w:lang w:val="en-GB"/>
        </w:rPr>
        <w:t>e_thresh</w:t>
      </w:r>
      <w:proofErr w:type="spellEnd"/>
      <w:r w:rsidRPr="00996364">
        <w:rPr>
          <w:rFonts w:cs="Times New Roman"/>
          <w:szCs w:val="24"/>
          <w:lang w:val="en-GB"/>
        </w:rPr>
        <w:t xml:space="preserve"> drawn from a normal distribution N(0, </w:t>
      </w:r>
      <w:proofErr w:type="spellStart"/>
      <w:r w:rsidRPr="00996364">
        <w:rPr>
          <w:rFonts w:cs="Times New Roman"/>
          <w:i/>
          <w:szCs w:val="24"/>
          <w:lang w:val="en-GB"/>
        </w:rPr>
        <w:t>Ve</w:t>
      </w:r>
      <w:proofErr w:type="spellEnd"/>
      <w:r w:rsidRPr="00996364">
        <w:rPr>
          <w:rFonts w:cs="Times New Roman"/>
          <w:szCs w:val="24"/>
          <w:lang w:val="en-GB"/>
        </w:rPr>
        <w:t>):</w:t>
      </w:r>
    </w:p>
    <w:p w:rsidR="00DC3D3B" w:rsidRPr="00996364" w:rsidRDefault="00DC3D3B" w:rsidP="00DC3D3B">
      <w:pPr>
        <w:rPr>
          <w:rFonts w:cs="Times New Roman"/>
          <w:szCs w:val="24"/>
          <w:lang w:val="en-GB"/>
        </w:rPr>
      </w:pPr>
      <w:proofErr w:type="spellStart"/>
      <w:r w:rsidRPr="00996364">
        <w:rPr>
          <w:rFonts w:cs="Times New Roman"/>
          <w:i/>
          <w:szCs w:val="24"/>
          <w:lang w:val="en-GB"/>
        </w:rPr>
        <w:t>z_thresh</w:t>
      </w:r>
      <w:proofErr w:type="spellEnd"/>
      <w:r w:rsidRPr="00996364">
        <w:rPr>
          <w:rFonts w:cs="Times New Roman"/>
          <w:szCs w:val="24"/>
          <w:lang w:val="en-GB"/>
        </w:rPr>
        <w:t xml:space="preserve"> = </w:t>
      </w:r>
      <w:r w:rsidRPr="00996364">
        <w:rPr>
          <w:rFonts w:cs="Times New Roman"/>
          <w:i/>
          <w:szCs w:val="24"/>
          <w:lang w:val="en-GB"/>
        </w:rPr>
        <w:t>G</w:t>
      </w:r>
      <w:r w:rsidRPr="00996364">
        <w:rPr>
          <w:rFonts w:cs="Times New Roman"/>
          <w:szCs w:val="24"/>
          <w:lang w:val="en-GB"/>
        </w:rPr>
        <w:t xml:space="preserve"> + </w:t>
      </w:r>
      <w:proofErr w:type="spellStart"/>
      <w:r w:rsidRPr="00996364">
        <w:rPr>
          <w:rFonts w:cs="Times New Roman"/>
          <w:i/>
          <w:szCs w:val="24"/>
          <w:lang w:val="en-GB"/>
        </w:rPr>
        <w:t>e_thresh</w:t>
      </w:r>
      <w:proofErr w:type="spellEnd"/>
    </w:p>
    <w:p w:rsidR="00DC3D3B" w:rsidRPr="00996364" w:rsidRDefault="00DC3D3B" w:rsidP="00DC3D3B">
      <w:pPr>
        <w:rPr>
          <w:rFonts w:cs="Times New Roman"/>
          <w:szCs w:val="24"/>
          <w:lang w:val="en-GB"/>
        </w:rPr>
      </w:pPr>
    </w:p>
    <w:p w:rsidR="00DC3D3B" w:rsidRPr="00996364" w:rsidRDefault="00DC3D3B" w:rsidP="00DC3D3B">
      <w:pPr>
        <w:rPr>
          <w:rFonts w:cs="Times New Roman"/>
          <w:szCs w:val="24"/>
          <w:lang w:val="en-GB"/>
        </w:rPr>
      </w:pPr>
      <w:r w:rsidRPr="00996364">
        <w:rPr>
          <w:lang w:val="en-GB"/>
        </w:rPr>
        <w:t xml:space="preserve">Males and females get the genotypic value for the threshold trait according to their genome, represented by the genetic matrix </w:t>
      </w:r>
      <w:r w:rsidRPr="00996364">
        <w:rPr>
          <w:i/>
          <w:lang w:val="en-GB"/>
        </w:rPr>
        <w:t>GM</w:t>
      </w:r>
      <w:r w:rsidRPr="00996364">
        <w:rPr>
          <w:lang w:val="en-GB"/>
        </w:rPr>
        <w:t>.</w:t>
      </w:r>
      <w:r w:rsidRPr="00996364">
        <w:rPr>
          <w:rFonts w:cs="Times New Roman"/>
          <w:szCs w:val="24"/>
          <w:lang w:val="en-GB"/>
        </w:rPr>
        <w:t xml:space="preserve"> The contribution of each locus to the genotypic value of the threshold trait is defined by the matrix of weights (</w:t>
      </w:r>
      <w:r w:rsidRPr="00996364">
        <w:rPr>
          <w:rFonts w:cs="Times New Roman"/>
          <w:i/>
          <w:szCs w:val="24"/>
          <w:lang w:val="en-GB"/>
        </w:rPr>
        <w:t>WM</w:t>
      </w:r>
      <w:r w:rsidRPr="00996364">
        <w:rPr>
          <w:rFonts w:cs="Times New Roman"/>
          <w:szCs w:val="24"/>
          <w:lang w:val="en-GB"/>
        </w:rPr>
        <w:t xml:space="preserve">), a 21 x 1 matrix in which each row is the weight of the given locus. Weights were estimated according to a negative exponential function, so that their sum equals the population mean of the additive genotypic value at initialization (set to </w:t>
      </w:r>
      <w:del w:id="55" w:author="Daniel Ayllon" w:date="2019-06-24T12:20:00Z">
        <w:r w:rsidRPr="00996364" w:rsidDel="00930375">
          <w:rPr>
            <w:rFonts w:cs="Times New Roman"/>
            <w:szCs w:val="24"/>
            <w:lang w:val="en-GB"/>
          </w:rPr>
          <w:delText>9</w:delText>
        </w:r>
      </w:del>
      <w:ins w:id="56" w:author="Daniel Ayllon" w:date="2019-06-24T12:20:00Z">
        <w:r w:rsidR="00930375">
          <w:rPr>
            <w:rFonts w:cs="Times New Roman"/>
            <w:szCs w:val="24"/>
            <w:lang w:val="en-GB"/>
          </w:rPr>
          <w:t>10</w:t>
        </w:r>
      </w:ins>
      <w:r w:rsidRPr="00996364">
        <w:rPr>
          <w:rFonts w:cs="Times New Roman"/>
          <w:szCs w:val="24"/>
          <w:lang w:val="en-GB"/>
        </w:rPr>
        <w:t xml:space="preserve">). The genotypic value </w:t>
      </w:r>
      <w:r w:rsidRPr="00996364">
        <w:rPr>
          <w:rFonts w:cs="Times New Roman"/>
          <w:i/>
          <w:szCs w:val="24"/>
          <w:lang w:val="en-GB"/>
        </w:rPr>
        <w:t>G</w:t>
      </w:r>
      <w:r w:rsidRPr="00996364">
        <w:rPr>
          <w:rFonts w:cs="Times New Roman"/>
          <w:szCs w:val="24"/>
          <w:lang w:val="en-GB"/>
        </w:rPr>
        <w:t xml:space="preserve"> of an individual is then computed as a matrix multiplication: </w:t>
      </w:r>
    </w:p>
    <w:p w:rsidR="00DC3D3B" w:rsidRPr="00281521" w:rsidRDefault="00DC3D3B" w:rsidP="00DC3D3B">
      <w:pPr>
        <w:rPr>
          <w:rFonts w:cs="Times New Roman"/>
          <w:szCs w:val="24"/>
        </w:rPr>
      </w:pPr>
      <w:r w:rsidRPr="00281521">
        <w:rPr>
          <w:rFonts w:cs="Times New Roman"/>
          <w:i/>
          <w:szCs w:val="24"/>
        </w:rPr>
        <w:t>G</w:t>
      </w:r>
      <w:r w:rsidRPr="00281521">
        <w:rPr>
          <w:rFonts w:cs="Times New Roman"/>
          <w:szCs w:val="24"/>
        </w:rPr>
        <w:t xml:space="preserve"> = </w:t>
      </w:r>
      <w:r w:rsidRPr="00281521">
        <w:rPr>
          <w:rFonts w:cs="Times New Roman"/>
          <w:i/>
          <w:szCs w:val="24"/>
        </w:rPr>
        <w:t>sum-G-matrix</w:t>
      </w:r>
      <w:r w:rsidRPr="00281521">
        <w:rPr>
          <w:rFonts w:cs="Times New Roman"/>
          <w:szCs w:val="24"/>
        </w:rPr>
        <w:t xml:space="preserve"> x </w:t>
      </w:r>
      <w:r w:rsidRPr="00281521">
        <w:rPr>
          <w:rFonts w:cs="Times New Roman"/>
          <w:i/>
          <w:szCs w:val="24"/>
        </w:rPr>
        <w:t>WM</w:t>
      </w:r>
      <w:del w:id="57" w:author="Daniel Ayllon" w:date="2019-06-24T13:09:00Z">
        <w:r w:rsidRPr="00281521" w:rsidDel="00CB74E0">
          <w:rPr>
            <w:rFonts w:cs="Times New Roman"/>
            <w:i/>
            <w:szCs w:val="24"/>
            <w:vertAlign w:val="superscript"/>
          </w:rPr>
          <w:delText>T</w:delText>
        </w:r>
      </w:del>
    </w:p>
    <w:p w:rsidR="00DC3D3B" w:rsidRPr="00996364" w:rsidRDefault="00DC3D3B" w:rsidP="00DC3D3B">
      <w:pPr>
        <w:rPr>
          <w:rFonts w:cs="Times New Roman"/>
          <w:szCs w:val="24"/>
          <w:lang w:val="en-GB"/>
        </w:rPr>
      </w:pPr>
      <w:r w:rsidRPr="00996364">
        <w:rPr>
          <w:rFonts w:cs="Times New Roman"/>
          <w:szCs w:val="24"/>
          <w:lang w:val="en-GB"/>
        </w:rPr>
        <w:lastRenderedPageBreak/>
        <w:t xml:space="preserve">Where </w:t>
      </w:r>
      <w:r w:rsidRPr="00996364">
        <w:rPr>
          <w:rFonts w:cs="Times New Roman"/>
          <w:i/>
          <w:szCs w:val="24"/>
          <w:lang w:val="en-GB"/>
        </w:rPr>
        <w:t>sum-G-matrix</w:t>
      </w:r>
      <w:r w:rsidRPr="00996364">
        <w:rPr>
          <w:rFonts w:cs="Times New Roman"/>
          <w:szCs w:val="24"/>
          <w:lang w:val="en-GB"/>
        </w:rPr>
        <w:t xml:space="preserve"> is a </w:t>
      </w:r>
      <w:del w:id="58" w:author="Daniel Ayllon" w:date="2019-06-24T13:09:00Z">
        <w:r w:rsidRPr="00996364" w:rsidDel="00CB74E0">
          <w:rPr>
            <w:rFonts w:cs="Times New Roman"/>
            <w:szCs w:val="24"/>
            <w:lang w:val="en-GB"/>
          </w:rPr>
          <w:delText>2</w:delText>
        </w:r>
      </w:del>
      <w:r w:rsidRPr="00996364">
        <w:rPr>
          <w:rFonts w:cs="Times New Roman"/>
          <w:szCs w:val="24"/>
          <w:lang w:val="en-GB"/>
        </w:rPr>
        <w:t xml:space="preserve">1 x </w:t>
      </w:r>
      <w:ins w:id="59" w:author="Daniel Ayllon" w:date="2019-06-24T13:09:00Z">
        <w:r w:rsidR="00CB74E0">
          <w:rPr>
            <w:rFonts w:cs="Times New Roman"/>
            <w:szCs w:val="24"/>
            <w:lang w:val="en-GB"/>
          </w:rPr>
          <w:t>2</w:t>
        </w:r>
      </w:ins>
      <w:r w:rsidRPr="00996364">
        <w:rPr>
          <w:rFonts w:cs="Times New Roman"/>
          <w:szCs w:val="24"/>
          <w:lang w:val="en-GB"/>
        </w:rPr>
        <w:t xml:space="preserve">1 matrix resulting from the matrix addition of the first and second columns (branches) of </w:t>
      </w:r>
      <w:r w:rsidRPr="00996364">
        <w:rPr>
          <w:rFonts w:cs="Times New Roman"/>
          <w:i/>
          <w:szCs w:val="24"/>
          <w:lang w:val="en-GB"/>
        </w:rPr>
        <w:t>GM</w:t>
      </w:r>
      <w:ins w:id="60" w:author="Daniel Ayllon" w:date="2019-06-24T13:09:00Z">
        <w:r w:rsidR="00CB74E0">
          <w:rPr>
            <w:rFonts w:cs="Times New Roman"/>
            <w:szCs w:val="24"/>
            <w:lang w:val="en-GB"/>
          </w:rPr>
          <w:t xml:space="preserve"> and subsequent tra</w:t>
        </w:r>
      </w:ins>
      <w:ins w:id="61" w:author="Daniel Ayllon" w:date="2019-06-24T13:10:00Z">
        <w:r w:rsidR="00CB74E0">
          <w:rPr>
            <w:rFonts w:cs="Times New Roman"/>
            <w:szCs w:val="24"/>
            <w:lang w:val="en-GB"/>
          </w:rPr>
          <w:t>nsposition</w:t>
        </w:r>
      </w:ins>
      <w:r w:rsidRPr="00996364">
        <w:rPr>
          <w:rFonts w:cs="Times New Roman"/>
          <w:szCs w:val="24"/>
          <w:lang w:val="en-GB"/>
        </w:rPr>
        <w:t xml:space="preserve">. </w:t>
      </w:r>
      <w:r w:rsidRPr="00996364">
        <w:rPr>
          <w:rFonts w:cs="Times New Roman"/>
          <w:i/>
          <w:szCs w:val="24"/>
          <w:lang w:val="en-GB"/>
        </w:rPr>
        <w:t>WM</w:t>
      </w:r>
      <w:del w:id="62" w:author="Daniel Ayllon" w:date="2019-06-24T13:09:00Z">
        <w:r w:rsidRPr="00996364" w:rsidDel="00CB74E0">
          <w:rPr>
            <w:rFonts w:cs="Times New Roman"/>
            <w:i/>
            <w:szCs w:val="24"/>
            <w:vertAlign w:val="superscript"/>
            <w:lang w:val="en-GB"/>
          </w:rPr>
          <w:delText>T</w:delText>
        </w:r>
      </w:del>
      <w:r w:rsidRPr="00996364">
        <w:rPr>
          <w:rFonts w:cs="Times New Roman"/>
          <w:szCs w:val="24"/>
          <w:lang w:val="en-GB"/>
        </w:rPr>
        <w:t xml:space="preserve"> is the </w:t>
      </w:r>
      <w:del w:id="63" w:author="Daniel Ayllon" w:date="2019-06-24T13:09:00Z">
        <w:r w:rsidRPr="00996364" w:rsidDel="00CB74E0">
          <w:rPr>
            <w:rFonts w:cs="Times New Roman"/>
            <w:szCs w:val="24"/>
            <w:lang w:val="en-GB"/>
          </w:rPr>
          <w:delText xml:space="preserve">transpose </w:delText>
        </w:r>
      </w:del>
      <w:r w:rsidRPr="00996364">
        <w:rPr>
          <w:rFonts w:cs="Times New Roman"/>
          <w:szCs w:val="24"/>
          <w:lang w:val="en-GB"/>
        </w:rPr>
        <w:t xml:space="preserve">matrix of </w:t>
      </w:r>
      <w:del w:id="64" w:author="Daniel Ayllon" w:date="2019-06-24T13:09:00Z">
        <w:r w:rsidRPr="00CB74E0" w:rsidDel="00CB74E0">
          <w:rPr>
            <w:rFonts w:cs="Times New Roman"/>
            <w:szCs w:val="24"/>
            <w:lang w:val="en-GB"/>
          </w:rPr>
          <w:delText>WM</w:delText>
        </w:r>
      </w:del>
      <w:ins w:id="65" w:author="Daniel Ayllon" w:date="2019-06-24T13:09:00Z">
        <w:r w:rsidR="00CB74E0" w:rsidRPr="00CB74E0">
          <w:rPr>
            <w:rFonts w:cs="Times New Roman"/>
            <w:szCs w:val="24"/>
            <w:lang w:val="en-GB"/>
          </w:rPr>
          <w:t>weights</w:t>
        </w:r>
      </w:ins>
      <w:r w:rsidRPr="00996364">
        <w:rPr>
          <w:rFonts w:cs="Times New Roman"/>
          <w:szCs w:val="24"/>
          <w:lang w:val="en-GB"/>
        </w:rPr>
        <w:t>.</w:t>
      </w:r>
    </w:p>
    <w:p w:rsidR="00DC3D3B" w:rsidRPr="00996364" w:rsidRDefault="00DC3D3B" w:rsidP="00DC3D3B">
      <w:pPr>
        <w:rPr>
          <w:rFonts w:cs="Times New Roman"/>
          <w:szCs w:val="24"/>
          <w:lang w:val="en-GB"/>
        </w:rPr>
      </w:pPr>
    </w:p>
    <w:p w:rsidR="00DC3D3B" w:rsidRDefault="00DC3D3B" w:rsidP="00DC3D3B">
      <w:pPr>
        <w:rPr>
          <w:lang w:val="en-GB"/>
        </w:rPr>
      </w:pPr>
      <w:r w:rsidRPr="00996364">
        <w:rPr>
          <w:rFonts w:cs="Times New Roman"/>
          <w:szCs w:val="24"/>
          <w:lang w:val="en-GB"/>
        </w:rPr>
        <w:t xml:space="preserve">The value of the condition trait </w:t>
      </w:r>
      <w:proofErr w:type="spellStart"/>
      <w:r w:rsidRPr="00996364">
        <w:rPr>
          <w:rFonts w:cs="Times New Roman"/>
          <w:i/>
          <w:szCs w:val="24"/>
          <w:lang w:val="en-GB"/>
        </w:rPr>
        <w:t>cond</w:t>
      </w:r>
      <w:proofErr w:type="spellEnd"/>
      <w:r w:rsidRPr="00996364">
        <w:rPr>
          <w:rFonts w:cs="Times New Roman"/>
          <w:szCs w:val="24"/>
          <w:lang w:val="en-GB"/>
        </w:rPr>
        <w:t xml:space="preserve"> is drawn from a normal distribution with mean </w:t>
      </w:r>
      <w:proofErr w:type="spellStart"/>
      <w:r w:rsidRPr="00996364">
        <w:rPr>
          <w:rFonts w:cs="Times New Roman"/>
          <w:i/>
          <w:szCs w:val="24"/>
          <w:lang w:val="en-GB"/>
        </w:rPr>
        <w:t>mu_cond</w:t>
      </w:r>
      <w:proofErr w:type="spellEnd"/>
      <w:r w:rsidRPr="00996364">
        <w:rPr>
          <w:rFonts w:cs="Times New Roman"/>
          <w:szCs w:val="24"/>
          <w:lang w:val="en-GB"/>
        </w:rPr>
        <w:t xml:space="preserve"> and variance </w:t>
      </w:r>
      <w:proofErr w:type="spellStart"/>
      <w:r w:rsidRPr="00996364">
        <w:rPr>
          <w:rFonts w:cs="Times New Roman"/>
          <w:i/>
          <w:szCs w:val="24"/>
          <w:lang w:val="en-GB"/>
        </w:rPr>
        <w:t>V_cond</w:t>
      </w:r>
      <w:proofErr w:type="spellEnd"/>
      <w:r w:rsidRPr="00996364">
        <w:rPr>
          <w:rFonts w:cs="Times New Roman"/>
          <w:szCs w:val="24"/>
          <w:lang w:val="en-GB"/>
        </w:rPr>
        <w:t xml:space="preserve">. The condition trait </w:t>
      </w:r>
      <w:proofErr w:type="spellStart"/>
      <w:r w:rsidRPr="00996364">
        <w:rPr>
          <w:rFonts w:cs="Times New Roman"/>
          <w:i/>
          <w:szCs w:val="24"/>
          <w:lang w:val="en-GB"/>
        </w:rPr>
        <w:t>cond</w:t>
      </w:r>
      <w:proofErr w:type="spellEnd"/>
      <w:r w:rsidRPr="00996364">
        <w:rPr>
          <w:rFonts w:cs="Times New Roman"/>
          <w:szCs w:val="24"/>
          <w:lang w:val="en-GB"/>
        </w:rPr>
        <w:t xml:space="preserve"> is compared to the phenotypic value of the condition threshold </w:t>
      </w:r>
      <w:proofErr w:type="spellStart"/>
      <w:r w:rsidRPr="00996364">
        <w:rPr>
          <w:rFonts w:cs="Times New Roman"/>
          <w:i/>
          <w:szCs w:val="24"/>
          <w:lang w:val="en-GB"/>
        </w:rPr>
        <w:t>z_thresh</w:t>
      </w:r>
      <w:proofErr w:type="spellEnd"/>
      <w:r w:rsidRPr="00996364">
        <w:rPr>
          <w:rFonts w:cs="Times New Roman"/>
          <w:szCs w:val="24"/>
          <w:lang w:val="en-GB"/>
        </w:rPr>
        <w:t xml:space="preserve"> and </w:t>
      </w:r>
      <w:r w:rsidRPr="00996364">
        <w:rPr>
          <w:lang w:val="en-GB"/>
        </w:rPr>
        <w:t>if an individual’s condition is greater than its threshold value, it becomes resident (i.e., </w:t>
      </w:r>
      <w:r w:rsidRPr="00996364">
        <w:rPr>
          <w:i/>
          <w:lang w:val="en-GB"/>
        </w:rPr>
        <w:t>anadromous</w:t>
      </w:r>
      <w:r w:rsidRPr="00996364">
        <w:rPr>
          <w:lang w:val="en-GB"/>
        </w:rPr>
        <w:t xml:space="preserve"> = false), otherwise it becomes anadromous (</w:t>
      </w:r>
      <w:r w:rsidRPr="00996364">
        <w:rPr>
          <w:i/>
          <w:lang w:val="en-GB"/>
        </w:rPr>
        <w:t>anadromous</w:t>
      </w:r>
      <w:r w:rsidRPr="00996364">
        <w:rPr>
          <w:lang w:val="en-GB"/>
        </w:rPr>
        <w:t xml:space="preserve"> = true).</w:t>
      </w:r>
    </w:p>
    <w:p w:rsidR="00DE5BED" w:rsidRPr="00996364" w:rsidRDefault="00DE5BED" w:rsidP="00DC3D3B">
      <w:pPr>
        <w:rPr>
          <w:lang w:val="en-GB"/>
        </w:rPr>
      </w:pPr>
    </w:p>
    <w:p w:rsidR="00DC3D3B" w:rsidRPr="00996364" w:rsidRDefault="00DC3D3B" w:rsidP="00DC3D3B">
      <w:pPr>
        <w:rPr>
          <w:rFonts w:cs="Times New Roman"/>
          <w:szCs w:val="24"/>
          <w:lang w:val="en-GB"/>
        </w:rPr>
      </w:pPr>
      <w:r w:rsidRPr="00996364">
        <w:rPr>
          <w:rFonts w:cs="Times New Roman"/>
          <w:szCs w:val="24"/>
          <w:lang w:val="en-GB"/>
        </w:rPr>
        <w:t xml:space="preserve">- </w:t>
      </w:r>
      <w:r w:rsidRPr="00996364">
        <w:rPr>
          <w:rFonts w:cs="Times New Roman"/>
          <w:i/>
          <w:szCs w:val="24"/>
          <w:lang w:val="en-GB"/>
        </w:rPr>
        <w:t>Set quality</w:t>
      </w:r>
      <w:r w:rsidRPr="00996364">
        <w:rPr>
          <w:rFonts w:cs="Times New Roman"/>
          <w:szCs w:val="24"/>
          <w:lang w:val="en-GB"/>
        </w:rPr>
        <w:t>:</w:t>
      </w:r>
    </w:p>
    <w:p w:rsidR="00DC3D3B" w:rsidRPr="00996364" w:rsidRDefault="00DC3D3B" w:rsidP="00DC3D3B">
      <w:pPr>
        <w:rPr>
          <w:rFonts w:cs="Times New Roman"/>
          <w:szCs w:val="24"/>
          <w:lang w:val="en-GB"/>
        </w:rPr>
      </w:pPr>
      <w:r w:rsidRPr="00996364">
        <w:rPr>
          <w:lang w:val="en-GB"/>
        </w:rPr>
        <w:t xml:space="preserve">Resident individuals get the value of their </w:t>
      </w:r>
      <w:commentRangeStart w:id="66"/>
      <w:r w:rsidRPr="00996364">
        <w:rPr>
          <w:i/>
          <w:lang w:val="en-GB"/>
        </w:rPr>
        <w:t>quality</w:t>
      </w:r>
      <w:commentRangeEnd w:id="66"/>
      <w:r w:rsidRPr="00996364">
        <w:rPr>
          <w:rStyle w:val="Refdecomentario"/>
          <w:lang w:val="en-GB"/>
        </w:rPr>
        <w:commentReference w:id="66"/>
      </w:r>
      <w:r w:rsidRPr="00996364">
        <w:rPr>
          <w:lang w:val="en-GB"/>
        </w:rPr>
        <w:t xml:space="preserve"> state variable from a </w:t>
      </w:r>
      <w:r w:rsidRPr="00996364">
        <w:rPr>
          <w:rFonts w:cs="Times New Roman"/>
          <w:szCs w:val="24"/>
          <w:lang w:val="en-GB"/>
        </w:rPr>
        <w:t xml:space="preserve">normal distribution with mean </w:t>
      </w:r>
      <w:proofErr w:type="spellStart"/>
      <w:r w:rsidRPr="00996364">
        <w:rPr>
          <w:rFonts w:cs="Times New Roman"/>
          <w:i/>
          <w:szCs w:val="24"/>
          <w:lang w:val="en-GB"/>
        </w:rPr>
        <w:t>res_quality_mean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res_quality_sd</w:t>
      </w:r>
      <w:proofErr w:type="spellEnd"/>
      <w:r w:rsidRPr="00996364">
        <w:rPr>
          <w:rFonts w:cs="Times New Roman"/>
          <w:szCs w:val="24"/>
          <w:lang w:val="en-GB"/>
        </w:rPr>
        <w:t xml:space="preserve">, while anadromous </w:t>
      </w:r>
      <w:r w:rsidRPr="00996364">
        <w:rPr>
          <w:lang w:val="en-GB"/>
        </w:rPr>
        <w:t xml:space="preserve">individuals get the value of their </w:t>
      </w:r>
      <w:r w:rsidRPr="00996364">
        <w:rPr>
          <w:i/>
          <w:lang w:val="en-GB"/>
        </w:rPr>
        <w:t>quality</w:t>
      </w:r>
      <w:r w:rsidRPr="00996364">
        <w:rPr>
          <w:lang w:val="en-GB"/>
        </w:rPr>
        <w:t xml:space="preserve"> state variable from a </w:t>
      </w:r>
      <w:r w:rsidRPr="00996364">
        <w:rPr>
          <w:rFonts w:cs="Times New Roman"/>
          <w:szCs w:val="24"/>
          <w:lang w:val="en-GB"/>
        </w:rPr>
        <w:t xml:space="preserve">normal distribution with mean </w:t>
      </w:r>
      <w:proofErr w:type="spellStart"/>
      <w:r w:rsidRPr="00996364">
        <w:rPr>
          <w:rFonts w:cs="Times New Roman"/>
          <w:i/>
          <w:szCs w:val="24"/>
          <w:lang w:val="en-GB"/>
        </w:rPr>
        <w:t>anad</w:t>
      </w:r>
      <w:proofErr w:type="spellEnd"/>
      <w:r w:rsidRPr="00996364">
        <w:rPr>
          <w:rFonts w:cs="Times New Roman"/>
          <w:i/>
          <w:szCs w:val="24"/>
          <w:lang w:val="en-GB"/>
        </w:rPr>
        <w:t xml:space="preserve"> _</w:t>
      </w:r>
      <w:proofErr w:type="spellStart"/>
      <w:r w:rsidRPr="00996364">
        <w:rPr>
          <w:rFonts w:cs="Times New Roman"/>
          <w:i/>
          <w:szCs w:val="24"/>
          <w:lang w:val="en-GB"/>
        </w:rPr>
        <w:t>quality_mean</w:t>
      </w:r>
      <w:proofErr w:type="spellEnd"/>
      <w:r w:rsidRPr="00996364">
        <w:rPr>
          <w:rFonts w:cs="Times New Roman"/>
          <w:szCs w:val="24"/>
          <w:lang w:val="en-GB"/>
        </w:rPr>
        <w:t xml:space="preserve"> and standard deviation </w:t>
      </w:r>
      <w:proofErr w:type="spellStart"/>
      <w:r w:rsidRPr="00996364">
        <w:rPr>
          <w:rFonts w:cs="Times New Roman"/>
          <w:i/>
          <w:szCs w:val="24"/>
          <w:lang w:val="en-GB"/>
        </w:rPr>
        <w:t>anad_quality_sd</w:t>
      </w:r>
      <w:proofErr w:type="spellEnd"/>
      <w:r w:rsidRPr="00996364">
        <w:rPr>
          <w:rFonts w:cs="Times New Roman"/>
          <w:szCs w:val="24"/>
          <w:lang w:val="en-GB"/>
        </w:rPr>
        <w:t>.</w:t>
      </w:r>
    </w:p>
    <w:p w:rsidR="00DC3D3B" w:rsidRPr="00996364" w:rsidRDefault="00DC3D3B" w:rsidP="00DC3D3B">
      <w:pPr>
        <w:rPr>
          <w:lang w:val="en-GB"/>
        </w:rPr>
      </w:pPr>
    </w:p>
    <w:p w:rsidR="00DC3D3B" w:rsidRPr="00996364" w:rsidRDefault="00DC3D3B" w:rsidP="00DC3D3B">
      <w:pPr>
        <w:rPr>
          <w:rFonts w:cs="Times New Roman"/>
          <w:sz w:val="22"/>
          <w:lang w:val="en-GB"/>
        </w:rPr>
      </w:pPr>
      <w:r w:rsidRPr="00996364">
        <w:rPr>
          <w:rFonts w:cs="Times New Roman"/>
          <w:b/>
          <w:sz w:val="22"/>
          <w:lang w:val="en-GB"/>
        </w:rPr>
        <w:t>Table A2.</w:t>
      </w:r>
      <w:r w:rsidRPr="00996364">
        <w:rPr>
          <w:rFonts w:cs="Times New Roman"/>
          <w:sz w:val="22"/>
          <w:lang w:val="en-GB"/>
        </w:rPr>
        <w:t xml:space="preserve"> Model parameter descriptions and selected values with their sources.</w:t>
      </w:r>
    </w:p>
    <w:tbl>
      <w:tblPr>
        <w:tblW w:w="9180" w:type="dxa"/>
        <w:tblInd w:w="108" w:type="dxa"/>
        <w:tblLook w:val="04A0"/>
      </w:tblPr>
      <w:tblGrid>
        <w:gridCol w:w="2127"/>
        <w:gridCol w:w="5115"/>
        <w:gridCol w:w="980"/>
        <w:gridCol w:w="958"/>
      </w:tblGrid>
      <w:tr w:rsidR="00DC3D3B" w:rsidRPr="00996364" w:rsidTr="00F5597A">
        <w:trPr>
          <w:trHeight w:val="300"/>
        </w:trPr>
        <w:tc>
          <w:tcPr>
            <w:tcW w:w="2127" w:type="dxa"/>
            <w:tcBorders>
              <w:top w:val="single" w:sz="12" w:space="0" w:color="auto"/>
              <w:left w:val="nil"/>
              <w:bottom w:val="single" w:sz="12" w:space="0" w:color="auto"/>
              <w:right w:val="nil"/>
            </w:tcBorders>
            <w:shd w:val="clear" w:color="000000" w:fill="F2F2F2"/>
            <w:noWrap/>
            <w:vAlign w:val="center"/>
            <w:hideMark/>
          </w:tcPr>
          <w:p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Parameter</w:t>
            </w:r>
          </w:p>
        </w:tc>
        <w:tc>
          <w:tcPr>
            <w:tcW w:w="5115" w:type="dxa"/>
            <w:tcBorders>
              <w:top w:val="single" w:sz="12" w:space="0" w:color="auto"/>
              <w:left w:val="nil"/>
              <w:bottom w:val="single" w:sz="12" w:space="0" w:color="auto"/>
              <w:right w:val="nil"/>
            </w:tcBorders>
            <w:shd w:val="clear" w:color="000000" w:fill="F2F2F2"/>
            <w:noWrap/>
            <w:vAlign w:val="center"/>
            <w:hideMark/>
          </w:tcPr>
          <w:p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Description</w:t>
            </w:r>
          </w:p>
        </w:tc>
        <w:tc>
          <w:tcPr>
            <w:tcW w:w="980" w:type="dxa"/>
            <w:tcBorders>
              <w:top w:val="single" w:sz="12" w:space="0" w:color="auto"/>
              <w:left w:val="nil"/>
              <w:bottom w:val="single" w:sz="12" w:space="0" w:color="auto"/>
              <w:right w:val="nil"/>
            </w:tcBorders>
            <w:shd w:val="clear" w:color="000000" w:fill="F2F2F2"/>
            <w:noWrap/>
            <w:vAlign w:val="center"/>
            <w:hideMark/>
          </w:tcPr>
          <w:p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Value</w:t>
            </w:r>
          </w:p>
        </w:tc>
        <w:tc>
          <w:tcPr>
            <w:tcW w:w="958" w:type="dxa"/>
            <w:tcBorders>
              <w:top w:val="single" w:sz="12" w:space="0" w:color="auto"/>
              <w:left w:val="nil"/>
              <w:bottom w:val="single" w:sz="12" w:space="0" w:color="auto"/>
              <w:right w:val="nil"/>
            </w:tcBorders>
            <w:shd w:val="clear" w:color="000000" w:fill="F2F2F2"/>
            <w:vAlign w:val="center"/>
          </w:tcPr>
          <w:p w:rsidR="00DC3D3B" w:rsidRPr="00996364" w:rsidRDefault="00DC3D3B" w:rsidP="00F5597A">
            <w:pPr>
              <w:spacing w:after="0"/>
              <w:jc w:val="left"/>
              <w:rPr>
                <w:rFonts w:eastAsia="Times New Roman" w:cs="Times New Roman"/>
                <w:b/>
                <w:bCs/>
                <w:sz w:val="18"/>
                <w:szCs w:val="18"/>
                <w:lang w:val="en-GB"/>
              </w:rPr>
            </w:pPr>
            <w:r w:rsidRPr="00996364">
              <w:rPr>
                <w:rFonts w:eastAsia="Times New Roman" w:cs="Times New Roman"/>
                <w:b/>
                <w:bCs/>
                <w:sz w:val="18"/>
                <w:szCs w:val="18"/>
                <w:lang w:val="en-GB"/>
              </w:rPr>
              <w:t>Source</w:t>
            </w:r>
          </w:p>
        </w:tc>
      </w:tr>
      <w:tr w:rsidR="00DC3D3B" w:rsidRPr="00281521" w:rsidTr="00F5597A">
        <w:trPr>
          <w:trHeight w:val="300"/>
        </w:trPr>
        <w:tc>
          <w:tcPr>
            <w:tcW w:w="2127" w:type="dxa"/>
            <w:tcBorders>
              <w:top w:val="single" w:sz="12" w:space="0" w:color="auto"/>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n-trout</w:t>
            </w:r>
          </w:p>
        </w:tc>
        <w:tc>
          <w:tcPr>
            <w:tcW w:w="5115" w:type="dxa"/>
            <w:tcBorders>
              <w:top w:val="single" w:sz="12" w:space="0" w:color="auto"/>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Number of trout at initialization</w:t>
            </w:r>
          </w:p>
        </w:tc>
        <w:tc>
          <w:tcPr>
            <w:tcW w:w="980" w:type="dxa"/>
            <w:tcBorders>
              <w:top w:val="single" w:sz="12" w:space="0" w:color="auto"/>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single" w:sz="12" w:space="0" w:color="auto"/>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prop-parasites</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Proportion of marine patches infested with parasites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carryingCapacity</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Carrying capacity of the freshwater habitat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mortalityM</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Mortality rate of males in the freshwater habitat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commentRangeStart w:id="67"/>
            <w:proofErr w:type="spellStart"/>
            <w:r w:rsidRPr="00996364">
              <w:rPr>
                <w:rFonts w:eastAsia="Times New Roman" w:cs="Times New Roman"/>
                <w:i/>
                <w:sz w:val="18"/>
                <w:szCs w:val="18"/>
                <w:lang w:val="en-GB"/>
              </w:rPr>
              <w:t>mortalityF</w:t>
            </w:r>
            <w:commentRangeEnd w:id="67"/>
            <w:proofErr w:type="spellEnd"/>
            <w:r w:rsidR="00C65FE0">
              <w:rPr>
                <w:rStyle w:val="Refdecomentario"/>
              </w:rPr>
              <w:commentReference w:id="67"/>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Mortality rate of females in the freshwater habitat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-death-</w:t>
            </w:r>
            <w:proofErr w:type="spellStart"/>
            <w:r w:rsidRPr="00996364">
              <w:rPr>
                <w:rFonts w:eastAsia="Times New Roman" w:cs="Times New Roman"/>
                <w:i/>
                <w:sz w:val="18"/>
                <w:szCs w:val="18"/>
                <w:lang w:val="en-GB"/>
              </w:rPr>
              <w:t>multiplierM</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for males in the marine habitat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commentRangeStart w:id="68"/>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-death-</w:t>
            </w:r>
            <w:proofErr w:type="spellStart"/>
            <w:r w:rsidRPr="00996364">
              <w:rPr>
                <w:rFonts w:eastAsia="Times New Roman" w:cs="Times New Roman"/>
                <w:i/>
                <w:sz w:val="18"/>
                <w:szCs w:val="18"/>
                <w:lang w:val="en-GB"/>
              </w:rPr>
              <w:t>multiplierF</w:t>
            </w:r>
            <w:commentRangeEnd w:id="68"/>
            <w:proofErr w:type="spellEnd"/>
            <w:r w:rsidR="00C65FE0">
              <w:rPr>
                <w:rStyle w:val="Refdecomentario"/>
              </w:rPr>
              <w:commentReference w:id="68"/>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for females in the marine habitat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parasite-load</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Extra mortality due to parasites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paras_quality_mean</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infected trout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paras_quality_sd</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infected trout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sneaker?</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Indicates whether resident males use a sneaker tactic</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sneaker_radius</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Radius within which mature resident males count the number of competing mature anadromous males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sneaker_threshold</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Proportion of mature anadromous males inside the </w:t>
            </w:r>
            <w:proofErr w:type="spellStart"/>
            <w:r w:rsidRPr="00996364">
              <w:rPr>
                <w:rFonts w:eastAsia="Times New Roman" w:cs="Times New Roman"/>
                <w:i/>
                <w:sz w:val="18"/>
                <w:szCs w:val="18"/>
                <w:lang w:val="en-GB"/>
              </w:rPr>
              <w:t>sneaker_radius</w:t>
            </w:r>
            <w:proofErr w:type="spellEnd"/>
            <w:r w:rsidRPr="00996364">
              <w:rPr>
                <w:rFonts w:eastAsia="Times New Roman" w:cs="Times New Roman"/>
                <w:sz w:val="18"/>
                <w:szCs w:val="18"/>
                <w:lang w:val="en-GB"/>
              </w:rPr>
              <w:t xml:space="preserve"> over which a mature resident male becomes a sneaker</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female-mate-radius</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Radius within which mature females select mature males for reproduction</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L</w:t>
            </w:r>
          </w:p>
        </w:tc>
        <w:tc>
          <w:tcPr>
            <w:tcW w:w="5115"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Parameter of the fecundity logistic function</w:t>
            </w:r>
            <w:r w:rsidR="00DC7967">
              <w:rPr>
                <w:rFonts w:eastAsia="Times New Roman" w:cs="Times New Roman"/>
                <w:sz w:val="18"/>
                <w:szCs w:val="18"/>
                <w:lang w:val="en-GB"/>
              </w:rPr>
              <w:t xml:space="preserve"> – the maximum value of the curve</w:t>
            </w:r>
          </w:p>
        </w:tc>
        <w:tc>
          <w:tcPr>
            <w:tcW w:w="980"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k</w:t>
            </w:r>
          </w:p>
        </w:tc>
        <w:tc>
          <w:tcPr>
            <w:tcW w:w="5115"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Parameter of the fecundity logistic function</w:t>
            </w:r>
            <w:r w:rsidR="00DC7967">
              <w:rPr>
                <w:rFonts w:eastAsia="Times New Roman" w:cs="Times New Roman"/>
                <w:sz w:val="18"/>
                <w:szCs w:val="18"/>
                <w:lang w:val="en-GB"/>
              </w:rPr>
              <w:t xml:space="preserve"> – the steepness of the curve</w:t>
            </w:r>
          </w:p>
        </w:tc>
        <w:tc>
          <w:tcPr>
            <w:tcW w:w="980" w:type="dxa"/>
            <w:tcBorders>
              <w:top w:val="nil"/>
              <w:left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mass0</w:t>
            </w:r>
          </w:p>
        </w:tc>
        <w:tc>
          <w:tcPr>
            <w:tcW w:w="5115" w:type="dxa"/>
            <w:tcBorders>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Parameter of the fecundity logistic function</w:t>
            </w:r>
            <w:r w:rsidR="00DC7967">
              <w:rPr>
                <w:rFonts w:eastAsia="Times New Roman" w:cs="Times New Roman"/>
                <w:sz w:val="18"/>
                <w:szCs w:val="18"/>
                <w:lang w:val="en-GB"/>
              </w:rPr>
              <w:t xml:space="preserve"> – the midpoint of the curve on the x axis </w:t>
            </w:r>
          </w:p>
        </w:tc>
        <w:tc>
          <w:tcPr>
            <w:tcW w:w="980" w:type="dxa"/>
            <w:tcBorders>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Ve</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Variance of the normal distribution used to define the environmental effect on the condition threshold trait</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WM</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Matrix of weights defining the contribution of each locus to the genotypic value of the condition threshold </w:t>
            </w:r>
            <w:r w:rsidRPr="00996364">
              <w:rPr>
                <w:rFonts w:eastAsia="Times New Roman" w:cs="Times New Roman"/>
                <w:i/>
                <w:sz w:val="18"/>
                <w:szCs w:val="18"/>
                <w:lang w:val="en-GB"/>
              </w:rPr>
              <w:t>G</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r w:rsidRPr="00996364">
              <w:rPr>
                <w:rFonts w:eastAsia="Times New Roman" w:cs="Times New Roman"/>
                <w:i/>
                <w:sz w:val="18"/>
                <w:szCs w:val="18"/>
                <w:lang w:val="en-GB"/>
              </w:rPr>
              <w:t>n-loci-sign</w:t>
            </w:r>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 xml:space="preserve">Number of loci that have a different sign in the males’ matrix of weights </w:t>
            </w:r>
            <w:r w:rsidRPr="00996364">
              <w:rPr>
                <w:rFonts w:eastAsia="Times New Roman" w:cs="Times New Roman"/>
                <w:i/>
                <w:sz w:val="18"/>
                <w:szCs w:val="18"/>
                <w:lang w:val="en-GB"/>
              </w:rPr>
              <w:t>WM</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1C4B2B" w:rsidRPr="00281521" w:rsidTr="00F5597A">
        <w:trPr>
          <w:trHeight w:val="300"/>
        </w:trPr>
        <w:tc>
          <w:tcPr>
            <w:tcW w:w="2127" w:type="dxa"/>
            <w:tcBorders>
              <w:top w:val="nil"/>
              <w:left w:val="nil"/>
              <w:bottom w:val="nil"/>
              <w:right w:val="nil"/>
            </w:tcBorders>
            <w:shd w:val="clear" w:color="auto" w:fill="auto"/>
            <w:noWrap/>
            <w:hideMark/>
          </w:tcPr>
          <w:p w:rsidR="001C4B2B" w:rsidRPr="001C4B2B" w:rsidRDefault="001C4B2B" w:rsidP="00F5597A">
            <w:pPr>
              <w:spacing w:after="0"/>
              <w:jc w:val="left"/>
              <w:rPr>
                <w:rFonts w:eastAsia="Times New Roman" w:cs="Times New Roman"/>
                <w:i/>
                <w:color w:val="FF0000"/>
                <w:sz w:val="18"/>
                <w:szCs w:val="18"/>
                <w:lang w:val="en-GB"/>
              </w:rPr>
            </w:pPr>
            <w:proofErr w:type="spellStart"/>
            <w:r w:rsidRPr="001C4B2B">
              <w:rPr>
                <w:rFonts w:eastAsia="Times New Roman" w:cs="Times New Roman"/>
                <w:i/>
                <w:color w:val="FF0000"/>
                <w:sz w:val="18"/>
                <w:szCs w:val="18"/>
                <w:lang w:val="en-GB"/>
              </w:rPr>
              <w:t>Gpm</w:t>
            </w:r>
            <w:proofErr w:type="spellEnd"/>
          </w:p>
        </w:tc>
        <w:tc>
          <w:tcPr>
            <w:tcW w:w="5115" w:type="dxa"/>
            <w:tcBorders>
              <w:top w:val="nil"/>
              <w:left w:val="nil"/>
              <w:bottom w:val="nil"/>
              <w:right w:val="nil"/>
            </w:tcBorders>
            <w:shd w:val="clear" w:color="auto" w:fill="auto"/>
            <w:noWrap/>
            <w:hideMark/>
          </w:tcPr>
          <w:p w:rsidR="001C4B2B" w:rsidRPr="001C4B2B" w:rsidRDefault="001C4B2B" w:rsidP="00F5597A">
            <w:pPr>
              <w:spacing w:after="0"/>
              <w:jc w:val="left"/>
              <w:rPr>
                <w:rFonts w:eastAsia="Times New Roman" w:cs="Times New Roman"/>
                <w:color w:val="FF0000"/>
                <w:sz w:val="18"/>
                <w:szCs w:val="18"/>
                <w:lang w:val="en-GB"/>
              </w:rPr>
            </w:pPr>
            <w:r w:rsidRPr="001C4B2B">
              <w:rPr>
                <w:rFonts w:eastAsia="Times New Roman" w:cs="Times New Roman"/>
                <w:color w:val="FF0000"/>
                <w:sz w:val="18"/>
                <w:szCs w:val="18"/>
                <w:lang w:val="en-GB"/>
              </w:rPr>
              <w:t>Mean genotypic value of the male population at initialization</w:t>
            </w:r>
          </w:p>
        </w:tc>
        <w:tc>
          <w:tcPr>
            <w:tcW w:w="980" w:type="dxa"/>
            <w:tcBorders>
              <w:top w:val="nil"/>
              <w:left w:val="nil"/>
              <w:bottom w:val="nil"/>
              <w:right w:val="nil"/>
            </w:tcBorders>
            <w:shd w:val="clear" w:color="auto" w:fill="auto"/>
            <w:noWrap/>
            <w:hideMark/>
          </w:tcPr>
          <w:p w:rsidR="001C4B2B" w:rsidRPr="00996364" w:rsidRDefault="001C4B2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1C4B2B" w:rsidRPr="00996364" w:rsidRDefault="001C4B2B" w:rsidP="00F5597A">
            <w:pPr>
              <w:spacing w:after="0"/>
              <w:jc w:val="left"/>
              <w:rPr>
                <w:rFonts w:eastAsia="Times New Roman" w:cs="Times New Roman"/>
                <w:sz w:val="18"/>
                <w:szCs w:val="18"/>
                <w:lang w:val="en-GB"/>
              </w:rPr>
            </w:pPr>
          </w:p>
        </w:tc>
      </w:tr>
      <w:tr w:rsidR="001C4B2B" w:rsidRPr="00281521" w:rsidTr="00F5597A">
        <w:trPr>
          <w:trHeight w:val="300"/>
        </w:trPr>
        <w:tc>
          <w:tcPr>
            <w:tcW w:w="2127" w:type="dxa"/>
            <w:tcBorders>
              <w:top w:val="nil"/>
              <w:left w:val="nil"/>
              <w:bottom w:val="nil"/>
              <w:right w:val="nil"/>
            </w:tcBorders>
            <w:shd w:val="clear" w:color="auto" w:fill="auto"/>
            <w:noWrap/>
            <w:hideMark/>
          </w:tcPr>
          <w:p w:rsidR="001C4B2B" w:rsidRPr="001C4B2B" w:rsidRDefault="001C4B2B" w:rsidP="00F5597A">
            <w:pPr>
              <w:spacing w:after="0"/>
              <w:jc w:val="left"/>
              <w:rPr>
                <w:rFonts w:eastAsia="Times New Roman" w:cs="Times New Roman"/>
                <w:i/>
                <w:color w:val="FF0000"/>
                <w:sz w:val="18"/>
                <w:szCs w:val="18"/>
                <w:lang w:val="en-GB"/>
              </w:rPr>
            </w:pPr>
            <w:proofErr w:type="spellStart"/>
            <w:r w:rsidRPr="001C4B2B">
              <w:rPr>
                <w:rFonts w:eastAsia="Times New Roman" w:cs="Times New Roman"/>
                <w:i/>
                <w:color w:val="FF0000"/>
                <w:sz w:val="18"/>
                <w:szCs w:val="18"/>
                <w:lang w:val="en-GB"/>
              </w:rPr>
              <w:t>Gpf</w:t>
            </w:r>
            <w:proofErr w:type="spellEnd"/>
          </w:p>
        </w:tc>
        <w:tc>
          <w:tcPr>
            <w:tcW w:w="5115" w:type="dxa"/>
            <w:tcBorders>
              <w:top w:val="nil"/>
              <w:left w:val="nil"/>
              <w:bottom w:val="nil"/>
              <w:right w:val="nil"/>
            </w:tcBorders>
            <w:shd w:val="clear" w:color="auto" w:fill="auto"/>
            <w:noWrap/>
            <w:hideMark/>
          </w:tcPr>
          <w:p w:rsidR="001C4B2B" w:rsidRPr="001C4B2B" w:rsidRDefault="001C4B2B" w:rsidP="00F5597A">
            <w:pPr>
              <w:spacing w:after="0"/>
              <w:jc w:val="left"/>
              <w:rPr>
                <w:rFonts w:eastAsia="Times New Roman" w:cs="Times New Roman"/>
                <w:color w:val="FF0000"/>
                <w:sz w:val="18"/>
                <w:szCs w:val="18"/>
                <w:lang w:val="en-GB"/>
              </w:rPr>
            </w:pPr>
            <w:r w:rsidRPr="001C4B2B">
              <w:rPr>
                <w:rFonts w:eastAsia="Times New Roman" w:cs="Times New Roman"/>
                <w:color w:val="FF0000"/>
                <w:sz w:val="18"/>
                <w:szCs w:val="18"/>
                <w:lang w:val="en-GB"/>
              </w:rPr>
              <w:t>Mean genotypic value of the female population at initialization</w:t>
            </w:r>
          </w:p>
        </w:tc>
        <w:tc>
          <w:tcPr>
            <w:tcW w:w="980" w:type="dxa"/>
            <w:tcBorders>
              <w:top w:val="nil"/>
              <w:left w:val="nil"/>
              <w:bottom w:val="nil"/>
              <w:right w:val="nil"/>
            </w:tcBorders>
            <w:shd w:val="clear" w:color="auto" w:fill="auto"/>
            <w:noWrap/>
            <w:hideMark/>
          </w:tcPr>
          <w:p w:rsidR="001C4B2B" w:rsidRPr="00996364" w:rsidRDefault="001C4B2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1C4B2B" w:rsidRPr="00996364" w:rsidRDefault="001C4B2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mu_cond</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trout condition</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V_cond</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Variance of the normal distribution used to define trout condition</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lastRenderedPageBreak/>
              <w:t>res_quality_mean</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resident males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res_quality_sd</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resident males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w:t>
            </w:r>
            <w:proofErr w:type="spellEnd"/>
            <w:r w:rsidRPr="00996364">
              <w:rPr>
                <w:rFonts w:eastAsia="Times New Roman" w:cs="Times New Roman"/>
                <w:i/>
                <w:sz w:val="18"/>
                <w:szCs w:val="18"/>
                <w:lang w:val="en-GB"/>
              </w:rPr>
              <w:t xml:space="preserve"> _</w:t>
            </w:r>
            <w:proofErr w:type="spellStart"/>
            <w:r w:rsidRPr="00996364">
              <w:rPr>
                <w:rFonts w:eastAsia="Times New Roman" w:cs="Times New Roman"/>
                <w:i/>
                <w:sz w:val="18"/>
                <w:szCs w:val="18"/>
                <w:lang w:val="en-GB"/>
              </w:rPr>
              <w:t>quality_mean</w:t>
            </w:r>
            <w:proofErr w:type="spellEnd"/>
          </w:p>
        </w:tc>
        <w:tc>
          <w:tcPr>
            <w:tcW w:w="5115"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Mean of the normal distribution used to define the quality of anadromous males</w:t>
            </w:r>
          </w:p>
        </w:tc>
        <w:tc>
          <w:tcPr>
            <w:tcW w:w="980" w:type="dxa"/>
            <w:tcBorders>
              <w:top w:val="nil"/>
              <w:left w:val="nil"/>
              <w:bottom w:val="nil"/>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96364" w:rsidRDefault="00DC3D3B" w:rsidP="00F5597A">
            <w:pPr>
              <w:spacing w:after="0"/>
              <w:jc w:val="left"/>
              <w:rPr>
                <w:rFonts w:eastAsia="Times New Roman" w:cs="Times New Roman"/>
                <w:sz w:val="18"/>
                <w:szCs w:val="18"/>
                <w:lang w:val="en-GB"/>
              </w:rPr>
            </w:pPr>
          </w:p>
        </w:tc>
      </w:tr>
      <w:tr w:rsidR="00DC3D3B" w:rsidRPr="00281521" w:rsidTr="00F5597A">
        <w:trPr>
          <w:trHeight w:val="300"/>
        </w:trPr>
        <w:tc>
          <w:tcPr>
            <w:tcW w:w="2127" w:type="dxa"/>
            <w:tcBorders>
              <w:top w:val="nil"/>
              <w:left w:val="nil"/>
              <w:bottom w:val="single" w:sz="12" w:space="0" w:color="auto"/>
              <w:right w:val="nil"/>
            </w:tcBorders>
            <w:shd w:val="clear" w:color="auto" w:fill="auto"/>
            <w:noWrap/>
            <w:hideMark/>
          </w:tcPr>
          <w:p w:rsidR="00DC3D3B" w:rsidRPr="00996364" w:rsidRDefault="00DC3D3B" w:rsidP="00F5597A">
            <w:pPr>
              <w:spacing w:after="0"/>
              <w:jc w:val="left"/>
              <w:rPr>
                <w:rFonts w:eastAsia="Times New Roman" w:cs="Times New Roman"/>
                <w:i/>
                <w:sz w:val="18"/>
                <w:szCs w:val="18"/>
                <w:lang w:val="en-GB"/>
              </w:rPr>
            </w:pPr>
            <w:proofErr w:type="spellStart"/>
            <w:r w:rsidRPr="00996364">
              <w:rPr>
                <w:rFonts w:eastAsia="Times New Roman" w:cs="Times New Roman"/>
                <w:i/>
                <w:sz w:val="18"/>
                <w:szCs w:val="18"/>
                <w:lang w:val="en-GB"/>
              </w:rPr>
              <w:t>anad_quality_sd</w:t>
            </w:r>
            <w:proofErr w:type="spellEnd"/>
          </w:p>
        </w:tc>
        <w:tc>
          <w:tcPr>
            <w:tcW w:w="5115" w:type="dxa"/>
            <w:tcBorders>
              <w:top w:val="nil"/>
              <w:left w:val="nil"/>
              <w:bottom w:val="single" w:sz="12" w:space="0" w:color="auto"/>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r w:rsidRPr="00996364">
              <w:rPr>
                <w:rFonts w:eastAsia="Times New Roman" w:cs="Times New Roman"/>
                <w:sz w:val="18"/>
                <w:szCs w:val="18"/>
                <w:lang w:val="en-GB"/>
              </w:rPr>
              <w:t>Standard deviation of the normal distribution used to define the quality of anadromous males</w:t>
            </w:r>
          </w:p>
        </w:tc>
        <w:tc>
          <w:tcPr>
            <w:tcW w:w="980" w:type="dxa"/>
            <w:tcBorders>
              <w:top w:val="nil"/>
              <w:left w:val="nil"/>
              <w:bottom w:val="single" w:sz="12" w:space="0" w:color="auto"/>
              <w:right w:val="nil"/>
            </w:tcBorders>
            <w:shd w:val="clear" w:color="auto" w:fill="auto"/>
            <w:noWrap/>
            <w:hideMark/>
          </w:tcPr>
          <w:p w:rsidR="00DC3D3B" w:rsidRPr="00996364" w:rsidRDefault="00DC3D3B" w:rsidP="00F5597A">
            <w:pPr>
              <w:spacing w:after="0"/>
              <w:jc w:val="left"/>
              <w:rPr>
                <w:rFonts w:eastAsia="Times New Roman" w:cs="Times New Roman"/>
                <w:sz w:val="18"/>
                <w:szCs w:val="18"/>
                <w:lang w:val="en-GB"/>
              </w:rPr>
            </w:pPr>
          </w:p>
        </w:tc>
        <w:tc>
          <w:tcPr>
            <w:tcW w:w="958" w:type="dxa"/>
            <w:tcBorders>
              <w:top w:val="nil"/>
              <w:left w:val="nil"/>
              <w:bottom w:val="single" w:sz="12" w:space="0" w:color="auto"/>
              <w:right w:val="nil"/>
            </w:tcBorders>
          </w:tcPr>
          <w:p w:rsidR="00DC3D3B" w:rsidRPr="00996364" w:rsidRDefault="00DC3D3B" w:rsidP="00F5597A">
            <w:pPr>
              <w:spacing w:after="0"/>
              <w:jc w:val="left"/>
              <w:rPr>
                <w:rFonts w:eastAsia="Times New Roman" w:cs="Times New Roman"/>
                <w:sz w:val="18"/>
                <w:szCs w:val="18"/>
                <w:lang w:val="en-GB"/>
              </w:rPr>
            </w:pPr>
          </w:p>
        </w:tc>
      </w:tr>
    </w:tbl>
    <w:p w:rsidR="00DC3D3B" w:rsidRPr="00996364" w:rsidRDefault="00DC3D3B" w:rsidP="00DC3D3B">
      <w:pPr>
        <w:suppressAutoHyphens w:val="0"/>
        <w:spacing w:after="0"/>
        <w:jc w:val="left"/>
        <w:rPr>
          <w:rFonts w:cs="Times New Roman"/>
          <w:szCs w:val="24"/>
          <w:lang w:val="en-GB"/>
        </w:rPr>
      </w:pPr>
    </w:p>
    <w:p w:rsidR="00D838EF" w:rsidRPr="00996364" w:rsidRDefault="00D838EF" w:rsidP="00A46126">
      <w:pPr>
        <w:suppressAutoHyphens w:val="0"/>
        <w:spacing w:after="0"/>
        <w:jc w:val="left"/>
        <w:rPr>
          <w:rFonts w:cs="Times New Roman"/>
          <w:szCs w:val="24"/>
          <w:lang w:val="en-GB"/>
        </w:rPr>
      </w:pPr>
    </w:p>
    <w:sectPr w:rsidR="00D838EF" w:rsidRPr="00996364" w:rsidSect="00775E63">
      <w:footerReference w:type="default" r:id="rId9"/>
      <w:pgSz w:w="11906" w:h="16838"/>
      <w:pgMar w:top="1417" w:right="1417" w:bottom="1134" w:left="1417" w:header="720" w:footer="567"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am Kane" w:date="2019-06-24T13:49:00Z" w:initials="AK">
    <w:p w:rsidR="007D240D" w:rsidRDefault="008B6D31">
      <w:pPr>
        <w:pStyle w:val="Textocomentario"/>
        <w:rPr>
          <w:lang w:val="en-US"/>
        </w:rPr>
      </w:pPr>
      <w:r>
        <w:rPr>
          <w:rStyle w:val="Refdecomentario"/>
        </w:rPr>
        <w:annotationRef/>
      </w:r>
      <w:r w:rsidR="002467BF">
        <w:rPr>
          <w:lang w:val="en-US"/>
        </w:rPr>
        <w:t xml:space="preserve">At the moment I have offspring tracking their parents </w:t>
      </w:r>
      <w:r w:rsidR="002467BF" w:rsidRPr="002467BF">
        <w:rPr>
          <w:i/>
          <w:iCs/>
          <w:lang w:val="en-US"/>
        </w:rPr>
        <w:t>who</w:t>
      </w:r>
      <w:r w:rsidR="002467BF">
        <w:rPr>
          <w:lang w:val="en-US"/>
        </w:rPr>
        <w:t xml:space="preserve"> with their </w:t>
      </w:r>
      <w:proofErr w:type="spellStart"/>
      <w:r w:rsidR="002467BF" w:rsidRPr="002467BF">
        <w:rPr>
          <w:i/>
          <w:iCs/>
          <w:lang w:val="en-US"/>
        </w:rPr>
        <w:t>motherID</w:t>
      </w:r>
      <w:proofErr w:type="spellEnd"/>
      <w:r w:rsidR="002467BF">
        <w:rPr>
          <w:lang w:val="en-US"/>
        </w:rPr>
        <w:t xml:space="preserve"> and </w:t>
      </w:r>
      <w:proofErr w:type="spellStart"/>
      <w:r w:rsidR="002467BF" w:rsidRPr="002467BF">
        <w:rPr>
          <w:i/>
          <w:iCs/>
          <w:lang w:val="en-US"/>
        </w:rPr>
        <w:t>fatherID</w:t>
      </w:r>
      <w:proofErr w:type="spellEnd"/>
      <w:r w:rsidR="002467BF">
        <w:rPr>
          <w:lang w:val="en-US"/>
        </w:rPr>
        <w:t xml:space="preserve"> variables </w:t>
      </w:r>
    </w:p>
    <w:p w:rsidR="002467BF" w:rsidRDefault="002467BF">
      <w:pPr>
        <w:pStyle w:val="Textocomentario"/>
        <w:rPr>
          <w:lang w:val="en-US"/>
        </w:rPr>
      </w:pPr>
    </w:p>
    <w:p w:rsidR="002467BF" w:rsidRDefault="002467BF">
      <w:pPr>
        <w:pStyle w:val="Textocomentario"/>
        <w:rPr>
          <w:lang w:val="en-US"/>
        </w:rPr>
      </w:pPr>
      <w:r>
        <w:rPr>
          <w:lang w:val="en-US"/>
        </w:rPr>
        <w:t xml:space="preserve">I know this will be slower but it may have an advantage because it will allow us to track the strategy of the offspring as well as their parent’s fitness. For instance, a resident female could produce an anadromous male </w:t>
      </w:r>
      <w:bookmarkStart w:id="7" w:name="_GoBack"/>
      <w:bookmarkEnd w:id="7"/>
    </w:p>
    <w:p w:rsidR="00DB6351" w:rsidRDefault="00DB6351">
      <w:pPr>
        <w:pStyle w:val="Textocomentario"/>
        <w:rPr>
          <w:lang w:val="en-US"/>
        </w:rPr>
      </w:pPr>
    </w:p>
    <w:p w:rsidR="00DB6351" w:rsidRPr="00DB6351" w:rsidRDefault="00DB6351">
      <w:pPr>
        <w:pStyle w:val="Textocomentario"/>
        <w:rPr>
          <w:color w:val="FF0000"/>
          <w:lang w:val="en-US"/>
        </w:rPr>
      </w:pPr>
      <w:r w:rsidRPr="00DB6351">
        <w:rPr>
          <w:color w:val="FF0000"/>
          <w:lang w:val="en-US"/>
        </w:rPr>
        <w:t xml:space="preserve">That’s a good idea (to track at the same time the strategy of the parents and the offspring), but that would be a different question. To be able to track the accumulated fecundity of each fish, we need to do it through a state variable, it would be much </w:t>
      </w:r>
      <w:proofErr w:type="spellStart"/>
      <w:r w:rsidRPr="00DB6351">
        <w:rPr>
          <w:color w:val="FF0000"/>
          <w:lang w:val="en-US"/>
        </w:rPr>
        <w:t>much</w:t>
      </w:r>
      <w:proofErr w:type="spellEnd"/>
      <w:r w:rsidRPr="00DB6351">
        <w:rPr>
          <w:color w:val="FF0000"/>
          <w:lang w:val="en-US"/>
        </w:rPr>
        <w:t xml:space="preserve"> faster to retrieve that value, and also at the recording point not all the offspring produced by a </w:t>
      </w:r>
      <w:proofErr w:type="spellStart"/>
      <w:r w:rsidRPr="00DB6351">
        <w:rPr>
          <w:color w:val="FF0000"/>
          <w:lang w:val="en-US"/>
        </w:rPr>
        <w:t>fenale</w:t>
      </w:r>
      <w:proofErr w:type="spellEnd"/>
      <w:r w:rsidRPr="00DB6351">
        <w:rPr>
          <w:color w:val="FF0000"/>
          <w:lang w:val="en-US"/>
        </w:rPr>
        <w:t xml:space="preserve"> will be alive at that point.</w:t>
      </w:r>
      <w:r>
        <w:rPr>
          <w:color w:val="FF0000"/>
          <w:lang w:val="en-US"/>
        </w:rPr>
        <w:t xml:space="preserve"> So I created the state variable (it does not make any harm though, in case we don’t need it in the end) which is updated at reproduction.</w:t>
      </w:r>
    </w:p>
    <w:p w:rsidR="002467BF" w:rsidRDefault="002467BF">
      <w:pPr>
        <w:pStyle w:val="Textocomentario"/>
        <w:rPr>
          <w:lang w:val="en-US"/>
        </w:rPr>
      </w:pPr>
    </w:p>
    <w:p w:rsidR="007D240D" w:rsidRDefault="007D240D">
      <w:pPr>
        <w:pStyle w:val="Textocomentario"/>
        <w:rPr>
          <w:lang w:val="en-US"/>
        </w:rPr>
      </w:pPr>
      <w:r>
        <w:rPr>
          <w:lang w:val="en-US"/>
        </w:rPr>
        <w:t>prob-death and WMT cause problems if they’re defined as local variables in the current code</w:t>
      </w:r>
    </w:p>
    <w:p w:rsidR="008B6D31" w:rsidRDefault="008B6D31">
      <w:pPr>
        <w:pStyle w:val="Textocomentario"/>
        <w:rPr>
          <w:lang w:val="en-US"/>
        </w:rPr>
      </w:pPr>
    </w:p>
    <w:p w:rsidR="00087724" w:rsidRDefault="00087724">
      <w:pPr>
        <w:pStyle w:val="Textocomentario"/>
        <w:rPr>
          <w:color w:val="FF0000"/>
          <w:lang w:val="en-US"/>
        </w:rPr>
      </w:pPr>
      <w:r w:rsidRPr="00087724">
        <w:rPr>
          <w:color w:val="FF0000"/>
          <w:lang w:val="en-US"/>
        </w:rPr>
        <w:t xml:space="preserve">We don’t actually need WMT since sum-G-matrix </w:t>
      </w:r>
      <w:r>
        <w:rPr>
          <w:color w:val="FF0000"/>
          <w:lang w:val="en-US"/>
        </w:rPr>
        <w:t>i</w:t>
      </w:r>
      <w:r w:rsidRPr="00087724">
        <w:rPr>
          <w:color w:val="FF0000"/>
          <w:lang w:val="en-US"/>
        </w:rPr>
        <w:t xml:space="preserve">s actually a 1x21 matrix. I made some adjustments in the set-parameters so that WM is set up as a 21x1 matrix. </w:t>
      </w:r>
    </w:p>
    <w:p w:rsidR="00F82575" w:rsidRDefault="00F82575">
      <w:pPr>
        <w:pStyle w:val="Textocomentario"/>
        <w:rPr>
          <w:color w:val="FF0000"/>
          <w:lang w:val="en-US"/>
        </w:rPr>
      </w:pPr>
    </w:p>
    <w:p w:rsidR="00F82575" w:rsidRPr="00087724" w:rsidRDefault="00F82575">
      <w:pPr>
        <w:pStyle w:val="Textocomentario"/>
        <w:rPr>
          <w:color w:val="FF0000"/>
          <w:lang w:val="en-US"/>
        </w:rPr>
      </w:pPr>
      <w:r>
        <w:rPr>
          <w:color w:val="FF0000"/>
          <w:lang w:val="en-US"/>
        </w:rPr>
        <w:t xml:space="preserve">I also got rid of </w:t>
      </w:r>
      <w:proofErr w:type="spellStart"/>
      <w:r>
        <w:rPr>
          <w:color w:val="FF0000"/>
          <w:lang w:val="en-US"/>
        </w:rPr>
        <w:t>prob</w:t>
      </w:r>
      <w:proofErr w:type="spellEnd"/>
      <w:r>
        <w:rPr>
          <w:color w:val="FF0000"/>
          <w:lang w:val="en-US"/>
        </w:rPr>
        <w:t>-death and made it a local variable.</w:t>
      </w:r>
    </w:p>
  </w:comment>
  <w:comment w:id="34" w:author="HP" w:date="2019-06-24T14:08:00Z" w:initials="H">
    <w:p w:rsidR="00DC3D3B" w:rsidRPr="00DC3D3B" w:rsidRDefault="00DC3D3B" w:rsidP="00DC3D3B">
      <w:pPr>
        <w:pStyle w:val="Textocomentario"/>
        <w:rPr>
          <w:lang w:val="en-US"/>
        </w:rPr>
      </w:pPr>
      <w:r>
        <w:rPr>
          <w:rStyle w:val="Refdecomentario"/>
        </w:rPr>
        <w:annotationRef/>
      </w:r>
    </w:p>
    <w:p w:rsidR="00DC3D3B" w:rsidRPr="00DC3D3B" w:rsidRDefault="00DC3D3B" w:rsidP="00DC3D3B">
      <w:pPr>
        <w:pStyle w:val="Textocomentario"/>
        <w:rPr>
          <w:lang w:val="en-US"/>
        </w:rPr>
      </w:pPr>
      <w:r w:rsidRPr="00DC3D3B">
        <w:rPr>
          <w:lang w:val="en-US"/>
        </w:rPr>
        <w:t>That’s the problem of having a unique value of K  (instead of a K for each stage): Most of DD mortality will happen after reproduction, but with the current implementation, each individual has the same probability of having to challenge survival, which is unrealistic, because mortality should be higher for new recruits.</w:t>
      </w:r>
    </w:p>
    <w:p w:rsidR="00DC3D3B" w:rsidRDefault="00DC3D3B" w:rsidP="00DC3D3B">
      <w:pPr>
        <w:pStyle w:val="Textocomentario"/>
        <w:rPr>
          <w:lang w:val="en-US"/>
        </w:rPr>
      </w:pPr>
      <w:r w:rsidRPr="00DC3D3B">
        <w:rPr>
          <w:lang w:val="en-US"/>
        </w:rPr>
        <w:t>On the contrary, after return migration, the strongest competition should be among adults.</w:t>
      </w:r>
    </w:p>
    <w:p w:rsidR="00F86BCF" w:rsidRDefault="00F86BCF" w:rsidP="00DC3D3B">
      <w:pPr>
        <w:pStyle w:val="Textocomentario"/>
        <w:rPr>
          <w:lang w:val="en-US"/>
        </w:rPr>
      </w:pPr>
    </w:p>
    <w:p w:rsidR="00F86BCF" w:rsidRPr="00F86BCF" w:rsidRDefault="00F86BCF" w:rsidP="00DC3D3B">
      <w:pPr>
        <w:pStyle w:val="Textocomentario"/>
        <w:rPr>
          <w:color w:val="FF0000"/>
          <w:lang w:val="en-US"/>
        </w:rPr>
      </w:pPr>
      <w:r w:rsidRPr="00F86BCF">
        <w:rPr>
          <w:color w:val="FF0000"/>
          <w:lang w:val="en-US"/>
        </w:rPr>
        <w:t>I like your new implementation. I just made some modifications to adapt the previous code to it.</w:t>
      </w:r>
      <w:r>
        <w:rPr>
          <w:color w:val="FF0000"/>
          <w:lang w:val="en-US"/>
        </w:rPr>
        <w:t xml:space="preserve"> Besides, I think we could just kill all the surplus individuals at one iteration.</w:t>
      </w:r>
    </w:p>
  </w:comment>
  <w:comment w:id="35" w:author="Adam Kane" w:date="2019-06-24T12:30:00Z" w:initials="AK">
    <w:p w:rsidR="00AC7394" w:rsidRPr="00281521" w:rsidRDefault="00AC7394">
      <w:pPr>
        <w:pStyle w:val="Textocomentario"/>
        <w:rPr>
          <w:lang w:val="en-US"/>
        </w:rPr>
      </w:pPr>
      <w:r>
        <w:rPr>
          <w:rStyle w:val="Refdecomentario"/>
        </w:rPr>
        <w:annotationRef/>
      </w:r>
      <w:r w:rsidR="00356B37" w:rsidRPr="00281521">
        <w:rPr>
          <w:lang w:val="en-US"/>
        </w:rPr>
        <w:t xml:space="preserve">Good point! I changed it so the </w:t>
      </w:r>
      <w:proofErr w:type="spellStart"/>
      <w:r w:rsidR="00356B37" w:rsidRPr="00281521">
        <w:rPr>
          <w:lang w:val="en-US"/>
        </w:rPr>
        <w:t>parasitised</w:t>
      </w:r>
      <w:proofErr w:type="spellEnd"/>
      <w:r w:rsidR="00356B37" w:rsidRPr="00281521">
        <w:rPr>
          <w:lang w:val="en-US"/>
        </w:rPr>
        <w:t xml:space="preserve"> fish get a </w:t>
      </w:r>
      <w:r w:rsidR="0052692E" w:rsidRPr="00281521">
        <w:rPr>
          <w:lang w:val="en-US"/>
        </w:rPr>
        <w:t>new</w:t>
      </w:r>
      <w:r w:rsidR="00356B37" w:rsidRPr="00281521">
        <w:rPr>
          <w:lang w:val="en-US"/>
        </w:rPr>
        <w:t xml:space="preserve"> quality according to the </w:t>
      </w:r>
      <w:proofErr w:type="spellStart"/>
      <w:r w:rsidR="00356B37" w:rsidRPr="00281521">
        <w:rPr>
          <w:lang w:val="en-US"/>
        </w:rPr>
        <w:t>paras_quality</w:t>
      </w:r>
      <w:proofErr w:type="spellEnd"/>
      <w:r w:rsidR="00356B37" w:rsidRPr="00281521">
        <w:rPr>
          <w:lang w:val="en-US"/>
        </w:rPr>
        <w:t xml:space="preserve"> parameter </w:t>
      </w:r>
    </w:p>
    <w:p w:rsidR="00356B37" w:rsidRPr="00281521" w:rsidRDefault="00356B37">
      <w:pPr>
        <w:pStyle w:val="Textocomentario"/>
        <w:rPr>
          <w:lang w:val="en-US"/>
        </w:rPr>
      </w:pPr>
    </w:p>
    <w:p w:rsidR="00356B37" w:rsidRDefault="00356B37">
      <w:pPr>
        <w:pStyle w:val="Textocomentario"/>
        <w:rPr>
          <w:i/>
          <w:iCs/>
          <w:lang w:val="en-US"/>
        </w:rPr>
      </w:pPr>
      <w:r w:rsidRPr="00281521">
        <w:rPr>
          <w:i/>
          <w:iCs/>
          <w:lang w:val="en-US"/>
        </w:rPr>
        <w:t xml:space="preserve">set quality </w:t>
      </w:r>
      <w:proofErr w:type="spellStart"/>
      <w:r w:rsidRPr="00281521">
        <w:rPr>
          <w:i/>
          <w:iCs/>
          <w:lang w:val="en-US"/>
        </w:rPr>
        <w:t>paras_quality</w:t>
      </w:r>
      <w:proofErr w:type="spellEnd"/>
    </w:p>
    <w:p w:rsidR="00E047D6" w:rsidRDefault="00E047D6">
      <w:pPr>
        <w:pStyle w:val="Textocomentario"/>
        <w:rPr>
          <w:i/>
          <w:iCs/>
          <w:lang w:val="en-US"/>
        </w:rPr>
      </w:pPr>
    </w:p>
    <w:p w:rsidR="00E047D6" w:rsidRPr="00E047D6" w:rsidRDefault="00E047D6">
      <w:pPr>
        <w:pStyle w:val="Textocomentario"/>
        <w:rPr>
          <w:iCs/>
          <w:color w:val="FF0000"/>
          <w:lang w:val="en-US"/>
        </w:rPr>
      </w:pPr>
      <w:r w:rsidRPr="00E047D6">
        <w:rPr>
          <w:iCs/>
          <w:color w:val="FF0000"/>
          <w:lang w:val="en-US"/>
        </w:rPr>
        <w:t xml:space="preserve">In this way there wouldn’t be any individual variability in quality among infected fish. Perhaps better use just a parameter that </w:t>
      </w:r>
      <w:proofErr w:type="spellStart"/>
      <w:r w:rsidRPr="00E047D6">
        <w:rPr>
          <w:iCs/>
          <w:color w:val="FF0000"/>
          <w:lang w:val="en-US"/>
        </w:rPr>
        <w:t>substract</w:t>
      </w:r>
      <w:proofErr w:type="spellEnd"/>
      <w:r w:rsidRPr="00E047D6">
        <w:rPr>
          <w:iCs/>
          <w:color w:val="FF0000"/>
          <w:lang w:val="en-US"/>
        </w:rPr>
        <w:t xml:space="preserve"> a fixed value to the quality of </w:t>
      </w:r>
      <w:proofErr w:type="spellStart"/>
      <w:r w:rsidRPr="00E047D6">
        <w:rPr>
          <w:iCs/>
          <w:color w:val="FF0000"/>
          <w:lang w:val="en-US"/>
        </w:rPr>
        <w:t>ech</w:t>
      </w:r>
      <w:proofErr w:type="spellEnd"/>
      <w:r w:rsidRPr="00E047D6">
        <w:rPr>
          <w:iCs/>
          <w:color w:val="FF0000"/>
          <w:lang w:val="en-US"/>
        </w:rPr>
        <w:t xml:space="preserve"> individual (e.g., 50 units)? </w:t>
      </w:r>
    </w:p>
  </w:comment>
  <w:comment w:id="38" w:author="Daniel Ayllon" w:date="2019-06-17T10:36:00Z" w:initials="DA">
    <w:p w:rsidR="00773E73" w:rsidRPr="00281521" w:rsidRDefault="00773E73">
      <w:pPr>
        <w:pStyle w:val="Textocomentario"/>
        <w:rPr>
          <w:lang w:val="en-US"/>
        </w:rPr>
      </w:pPr>
      <w:r>
        <w:rPr>
          <w:rStyle w:val="Refdecomentario"/>
        </w:rPr>
        <w:annotationRef/>
      </w:r>
    </w:p>
    <w:p w:rsidR="00773E73" w:rsidRPr="00773E73" w:rsidRDefault="00773E73">
      <w:pPr>
        <w:pStyle w:val="Textocomentario"/>
        <w:rPr>
          <w:lang w:val="en-US"/>
        </w:rPr>
      </w:pPr>
      <w:r w:rsidRPr="00773E73">
        <w:rPr>
          <w:lang w:val="en-US"/>
        </w:rPr>
        <w:t>Most fecundity relationships as a</w:t>
      </w:r>
      <w:r>
        <w:rPr>
          <w:lang w:val="en-US"/>
        </w:rPr>
        <w:t xml:space="preserve"> function of growth has an exponential form : F=</w:t>
      </w:r>
      <w:proofErr w:type="spellStart"/>
      <w:r>
        <w:rPr>
          <w:lang w:val="en-US"/>
        </w:rPr>
        <w:t>aL</w:t>
      </w:r>
      <w:r w:rsidRPr="00773E73">
        <w:rPr>
          <w:vertAlign w:val="superscript"/>
          <w:lang w:val="en-US"/>
        </w:rPr>
        <w:t>b</w:t>
      </w:r>
      <w:r>
        <w:rPr>
          <w:lang w:val="en-US"/>
        </w:rPr>
        <w:t>.</w:t>
      </w:r>
      <w:proofErr w:type="spellEnd"/>
      <w:r>
        <w:rPr>
          <w:lang w:val="en-US"/>
        </w:rPr>
        <w:t xml:space="preserve"> We’ll have to explain why we chose a logistic for representing the relationship of fecundity with quality.</w:t>
      </w:r>
    </w:p>
  </w:comment>
  <w:comment w:id="48" w:author="Adam Kane" w:date="2019-06-24T12:38:00Z" w:initials="AK">
    <w:p w:rsidR="006A73CB" w:rsidRPr="00281521" w:rsidRDefault="006A73CB">
      <w:pPr>
        <w:pStyle w:val="Textocomentario"/>
        <w:rPr>
          <w:lang w:val="en-US"/>
        </w:rPr>
      </w:pPr>
      <w:r>
        <w:rPr>
          <w:rStyle w:val="Refdecomentario"/>
        </w:rPr>
        <w:annotationRef/>
      </w:r>
      <w:r w:rsidRPr="00281521">
        <w:rPr>
          <w:lang w:val="en-US"/>
        </w:rPr>
        <w:t xml:space="preserve">I think it is working in a polygamous way though. The line </w:t>
      </w:r>
    </w:p>
    <w:p w:rsidR="006A73CB" w:rsidRPr="00281521" w:rsidRDefault="006A73CB">
      <w:pPr>
        <w:pStyle w:val="Textocomentario"/>
        <w:rPr>
          <w:lang w:val="en-US"/>
        </w:rPr>
      </w:pPr>
    </w:p>
    <w:p w:rsidR="006A73CB" w:rsidRPr="00281521" w:rsidRDefault="006A73CB">
      <w:pPr>
        <w:pStyle w:val="Textocomentario"/>
        <w:rPr>
          <w:i/>
          <w:iCs/>
          <w:lang w:val="en-US"/>
        </w:rPr>
      </w:pPr>
      <w:r w:rsidRPr="00281521">
        <w:rPr>
          <w:i/>
          <w:iCs/>
          <w:lang w:val="en-US"/>
        </w:rPr>
        <w:t>set father one-of [mates] of mother</w:t>
      </w:r>
    </w:p>
    <w:p w:rsidR="006A73CB" w:rsidRPr="00281521" w:rsidRDefault="006A73CB">
      <w:pPr>
        <w:pStyle w:val="Textocomentario"/>
        <w:rPr>
          <w:i/>
          <w:iCs/>
          <w:lang w:val="en-US"/>
        </w:rPr>
      </w:pPr>
    </w:p>
    <w:p w:rsidR="006A73CB" w:rsidRDefault="006A73CB">
      <w:pPr>
        <w:pStyle w:val="Textocomentario"/>
        <w:rPr>
          <w:lang w:val="en-US"/>
        </w:rPr>
      </w:pPr>
      <w:r w:rsidRPr="00281521">
        <w:rPr>
          <w:lang w:val="en-US"/>
        </w:rPr>
        <w:t xml:space="preserve">in the </w:t>
      </w:r>
      <w:proofErr w:type="spellStart"/>
      <w:r w:rsidRPr="00281521">
        <w:rPr>
          <w:lang w:val="en-US"/>
        </w:rPr>
        <w:t>repdroduce</w:t>
      </w:r>
      <w:proofErr w:type="spellEnd"/>
      <w:r w:rsidRPr="00281521">
        <w:rPr>
          <w:lang w:val="en-US"/>
        </w:rPr>
        <w:t xml:space="preserve"> procedure makes sure the offspring get a random one of their mother’s mates as a father. </w:t>
      </w:r>
    </w:p>
    <w:p w:rsidR="000D7576" w:rsidRDefault="000D7576">
      <w:pPr>
        <w:pStyle w:val="Textocomentario"/>
        <w:rPr>
          <w:lang w:val="en-US"/>
        </w:rPr>
      </w:pPr>
    </w:p>
    <w:p w:rsidR="000D7576" w:rsidRPr="000D7576" w:rsidRDefault="000D7576">
      <w:pPr>
        <w:pStyle w:val="Textocomentario"/>
        <w:rPr>
          <w:color w:val="FF0000"/>
          <w:lang w:val="en-US"/>
        </w:rPr>
      </w:pPr>
      <w:r w:rsidRPr="000D7576">
        <w:rPr>
          <w:color w:val="FF0000"/>
          <w:lang w:val="en-US"/>
        </w:rPr>
        <w:t>Yes, you’re right! I don’t know why I thought that statement was out of the hatch command…</w:t>
      </w:r>
    </w:p>
  </w:comment>
  <w:comment w:id="66" w:author="HP" w:date="2019-06-17T10:29:00Z" w:initials="H">
    <w:p w:rsidR="00DC3D3B" w:rsidRPr="00DC3D3B" w:rsidRDefault="00DC3D3B" w:rsidP="00DC3D3B">
      <w:pPr>
        <w:pStyle w:val="Textocomentario"/>
        <w:rPr>
          <w:lang w:val="en-US"/>
        </w:rPr>
      </w:pPr>
      <w:r>
        <w:rPr>
          <w:rStyle w:val="Refdecomentario"/>
        </w:rPr>
        <w:annotationRef/>
      </w:r>
    </w:p>
    <w:p w:rsidR="00DC3D3B" w:rsidRPr="00DC3D3B" w:rsidRDefault="00DC3D3B" w:rsidP="00DC3D3B">
      <w:pPr>
        <w:pStyle w:val="Textocomentario"/>
        <w:rPr>
          <w:lang w:val="en-US"/>
        </w:rPr>
      </w:pPr>
      <w:r w:rsidRPr="00DC3D3B">
        <w:rPr>
          <w:lang w:val="en-US"/>
        </w:rPr>
        <w:t xml:space="preserve">With the current implementation, quality of healthy fish is constant over the entire simulation. So the difference in the accumulated fecundity between an anadromous and a </w:t>
      </w:r>
      <w:proofErr w:type="spellStart"/>
      <w:r w:rsidRPr="00DC3D3B">
        <w:rPr>
          <w:lang w:val="en-US"/>
        </w:rPr>
        <w:t>residen</w:t>
      </w:r>
      <w:proofErr w:type="spellEnd"/>
      <w:r w:rsidRPr="00DC3D3B">
        <w:rPr>
          <w:lang w:val="en-US"/>
        </w:rPr>
        <w:t xml:space="preserve"> fish increases linearly with age (e.g., after two spawning seasons the difference in acc. </w:t>
      </w:r>
      <w:proofErr w:type="spellStart"/>
      <w:r w:rsidRPr="00DC3D3B">
        <w:rPr>
          <w:lang w:val="en-US"/>
        </w:rPr>
        <w:t>fec</w:t>
      </w:r>
      <w:proofErr w:type="spellEnd"/>
      <w:r w:rsidRPr="00DC3D3B">
        <w:rPr>
          <w:lang w:val="en-US"/>
        </w:rPr>
        <w:t xml:space="preserve"> is twice the diff. in fec. set by differences in quality). However, in real populations the difference in size increases over time with each migration to the ocean, and the difference in fecundity increases then exponentially.</w:t>
      </w:r>
    </w:p>
    <w:p w:rsidR="00DC3D3B" w:rsidRPr="00DC3D3B" w:rsidRDefault="00DC3D3B" w:rsidP="00DC3D3B">
      <w:pPr>
        <w:pStyle w:val="Textocomentario"/>
        <w:rPr>
          <w:lang w:val="en-US"/>
        </w:rPr>
      </w:pPr>
    </w:p>
    <w:p w:rsidR="00DC3D3B" w:rsidRPr="00DC3D3B" w:rsidRDefault="00DC3D3B" w:rsidP="00DC3D3B">
      <w:pPr>
        <w:pStyle w:val="Textocomentario"/>
        <w:rPr>
          <w:lang w:val="en-US"/>
        </w:rPr>
      </w:pPr>
      <w:r w:rsidRPr="00DC3D3B">
        <w:rPr>
          <w:lang w:val="en-US"/>
        </w:rPr>
        <w:t xml:space="preserve">My point is, should we increase the quality of an </w:t>
      </w:r>
      <w:proofErr w:type="spellStart"/>
      <w:r w:rsidRPr="00DC3D3B">
        <w:rPr>
          <w:lang w:val="en-US"/>
        </w:rPr>
        <w:t>andromous</w:t>
      </w:r>
      <w:proofErr w:type="spellEnd"/>
      <w:r w:rsidRPr="00DC3D3B">
        <w:rPr>
          <w:lang w:val="en-US"/>
        </w:rPr>
        <w:t xml:space="preserve"> fish with each migration to the sea, so that the difference in accumulated fecundity with residents increases non-linearly?</w:t>
      </w:r>
    </w:p>
  </w:comment>
  <w:comment w:id="67" w:author="Daniel Ayllon" w:date="2019-06-24T13:49:00Z" w:initials="DA">
    <w:p w:rsidR="00C65FE0" w:rsidRDefault="00C65FE0">
      <w:pPr>
        <w:pStyle w:val="Textocomentario"/>
      </w:pPr>
      <w:r>
        <w:rPr>
          <w:rStyle w:val="Refdecomentario"/>
        </w:rPr>
        <w:annotationRef/>
      </w:r>
    </w:p>
    <w:p w:rsidR="00C65FE0" w:rsidRPr="00C65FE0" w:rsidRDefault="00C65FE0">
      <w:pPr>
        <w:pStyle w:val="Textocomentario"/>
        <w:rPr>
          <w:lang w:val="en-US"/>
        </w:rPr>
      </w:pPr>
      <w:r w:rsidRPr="00C65FE0">
        <w:rPr>
          <w:lang w:val="en-US"/>
        </w:rPr>
        <w:t>Probably better to use just a</w:t>
      </w:r>
      <w:r>
        <w:rPr>
          <w:lang w:val="en-US"/>
        </w:rPr>
        <w:t xml:space="preserve"> multiplier with default value = 1.</w:t>
      </w:r>
    </w:p>
  </w:comment>
  <w:comment w:id="68" w:author="Daniel Ayllon" w:date="2019-06-24T13:50:00Z" w:initials="DA">
    <w:p w:rsidR="00C65FE0" w:rsidRDefault="00C65FE0">
      <w:pPr>
        <w:pStyle w:val="Textocomentario"/>
      </w:pPr>
      <w:r>
        <w:rPr>
          <w:rStyle w:val="Refdecomentario"/>
        </w:rPr>
        <w:annotationRef/>
      </w:r>
    </w:p>
    <w:p w:rsidR="00C65FE0" w:rsidRPr="00C65FE0" w:rsidRDefault="00C65FE0">
      <w:pPr>
        <w:pStyle w:val="Textocomentario"/>
        <w:rPr>
          <w:lang w:val="en-US"/>
        </w:rPr>
      </w:pPr>
      <w:r w:rsidRPr="00C65FE0">
        <w:rPr>
          <w:lang w:val="en-US"/>
        </w:rPr>
        <w:t>Probably better to use just a</w:t>
      </w:r>
      <w:r>
        <w:rPr>
          <w:lang w:val="en-US"/>
        </w:rPr>
        <w:t xml:space="preserve"> multiplier with default value =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863CB" w15:done="0"/>
  <w15:commentEx w15:paraId="3720C2F8" w15:paraIdParent="2B1863CB" w15:done="0"/>
  <w15:commentEx w15:paraId="2DD836DD" w15:done="0"/>
  <w15:commentEx w15:paraId="173503EA" w15:paraIdParent="2DD836DD" w15:done="0"/>
  <w15:commentEx w15:paraId="04176616" w15:done="0"/>
  <w15:commentEx w15:paraId="55A0A715" w15:paraIdParent="04176616" w15:done="0"/>
  <w15:commentEx w15:paraId="7F4E4740" w15:done="0"/>
  <w15:commentEx w15:paraId="42629753" w15:done="0"/>
  <w15:commentEx w15:paraId="64449FA3" w15:done="0"/>
  <w15:commentEx w15:paraId="2393F495" w15:paraIdParent="64449FA3" w15:done="0"/>
  <w15:commentEx w15:paraId="07CE8593" w15:done="0"/>
  <w15:commentEx w15:paraId="18E71CBD" w15:paraIdParent="07CE8593" w15:done="0"/>
  <w15:commentEx w15:paraId="24C40EEF" w15:done="0"/>
  <w15:commentEx w15:paraId="0BB1412C" w15:paraIdParent="24C40EEF" w15:done="0"/>
  <w15:commentEx w15:paraId="2FDBD792" w15:done="0"/>
  <w15:commentEx w15:paraId="42BF9228" w15:done="0"/>
  <w15:commentEx w15:paraId="640A9353" w15:done="0"/>
  <w15:commentEx w15:paraId="7E22BF37" w15:paraIdParent="640A9353" w15:done="0"/>
  <w15:commentEx w15:paraId="40CCBB3E" w15:done="0"/>
  <w15:commentEx w15:paraId="44B3A655" w15:done="0"/>
  <w15:commentEx w15:paraId="79BD5E48" w15:paraIdParent="44B3A655" w15:done="0"/>
  <w15:commentEx w15:paraId="066DCEB8" w15:done="0"/>
  <w15:commentEx w15:paraId="41DE6DCC" w15:done="0"/>
  <w15:commentEx w15:paraId="574C6C95" w15:paraIdParent="41DE6DCC" w15:done="0"/>
  <w15:commentEx w15:paraId="2E687F44" w15:done="0"/>
  <w15:commentEx w15:paraId="0E7997F5" w15:paraIdParent="2E687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863CB" w16cid:durableId="20B5DFA5"/>
  <w16cid:commentId w16cid:paraId="3720C2F8" w16cid:durableId="20B5F222"/>
  <w16cid:commentId w16cid:paraId="173503EA" w16cid:durableId="20B5E749"/>
  <w16cid:commentId w16cid:paraId="04176616" w16cid:durableId="20B5DFA7"/>
  <w16cid:commentId w16cid:paraId="55A0A715" w16cid:durableId="20B5E8F2"/>
  <w16cid:commentId w16cid:paraId="7F4E4740" w16cid:durableId="20B5DFA8"/>
  <w16cid:commentId w16cid:paraId="42629753" w16cid:durableId="20B5DFA9"/>
  <w16cid:commentId w16cid:paraId="64449FA3" w16cid:durableId="20B5DFAA"/>
  <w16cid:commentId w16cid:paraId="2393F495" w16cid:durableId="20B5EBB3"/>
  <w16cid:commentId w16cid:paraId="07CE8593" w16cid:durableId="20B5DFAB"/>
  <w16cid:commentId w16cid:paraId="18E71CBD" w16cid:durableId="20B5E57C"/>
  <w16cid:commentId w16cid:paraId="24C40EEF" w16cid:durableId="20B5DFAC"/>
  <w16cid:commentId w16cid:paraId="0BB1412C" w16cid:durableId="20B5F2F1"/>
  <w16cid:commentId w16cid:paraId="2FDBD792" w16cid:durableId="20B5FB97"/>
  <w16cid:commentId w16cid:paraId="42BF9228" w16cid:durableId="20B5DFAD"/>
  <w16cid:commentId w16cid:paraId="640A9353" w16cid:durableId="20B5DFAE"/>
  <w16cid:commentId w16cid:paraId="7E22BF37" w16cid:durableId="20B5FCCE"/>
  <w16cid:commentId w16cid:paraId="40CCBB3E" w16cid:durableId="20B5DFAF"/>
  <w16cid:commentId w16cid:paraId="44B3A655" w16cid:durableId="20B5DFB0"/>
  <w16cid:commentId w16cid:paraId="79BD5E48" w16cid:durableId="20B5FD6E"/>
  <w16cid:commentId w16cid:paraId="066DCEB8" w16cid:durableId="20B5DFB1"/>
  <w16cid:commentId w16cid:paraId="41DE6DCC" w16cid:durableId="20B5DFB2"/>
  <w16cid:commentId w16cid:paraId="574C6C95" w16cid:durableId="20B5FDC4"/>
  <w16cid:commentId w16cid:paraId="2E687F44" w16cid:durableId="20B5DFB3"/>
  <w16cid:commentId w16cid:paraId="0E7997F5" w16cid:durableId="20B5FF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BB" w:rsidRDefault="00E90FBB">
      <w:pPr>
        <w:spacing w:after="0"/>
      </w:pPr>
      <w:r>
        <w:separator/>
      </w:r>
    </w:p>
  </w:endnote>
  <w:endnote w:type="continuationSeparator" w:id="0">
    <w:p w:rsidR="00E90FBB" w:rsidRDefault="00E90FBB">
      <w:pPr>
        <w:spacing w:after="0"/>
      </w:pPr>
      <w:r>
        <w:continuationSeparator/>
      </w:r>
    </w:p>
  </w:endnote>
  <w:endnote w:type="continuationNotice" w:id="1">
    <w:p w:rsidR="00E90FBB" w:rsidRDefault="00E90FBB">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DejaVu Sans">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6058"/>
      <w:docPartObj>
        <w:docPartGallery w:val="Page Numbers (Bottom of Page)"/>
        <w:docPartUnique/>
      </w:docPartObj>
    </w:sdtPr>
    <w:sdtContent>
      <w:p w:rsidR="001B1D90" w:rsidRDefault="00690878">
        <w:pPr>
          <w:pStyle w:val="Piedepgina"/>
          <w:jc w:val="center"/>
        </w:pPr>
        <w:r>
          <w:fldChar w:fldCharType="begin"/>
        </w:r>
        <w:r w:rsidR="00266242">
          <w:instrText xml:space="preserve"> PAGE   \* MERGEFORMAT </w:instrText>
        </w:r>
        <w:r>
          <w:fldChar w:fldCharType="separate"/>
        </w:r>
        <w:r w:rsidR="00F86BCF">
          <w:rPr>
            <w:noProof/>
          </w:rPr>
          <w:t>4</w:t>
        </w:r>
        <w:r>
          <w:rPr>
            <w:noProof/>
          </w:rPr>
          <w:fldChar w:fldCharType="end"/>
        </w:r>
      </w:p>
    </w:sdtContent>
  </w:sdt>
  <w:p w:rsidR="001B1D90" w:rsidRDefault="001B1D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BB" w:rsidRDefault="00E90FBB">
      <w:pPr>
        <w:spacing w:after="0"/>
      </w:pPr>
      <w:r>
        <w:separator/>
      </w:r>
    </w:p>
  </w:footnote>
  <w:footnote w:type="continuationSeparator" w:id="0">
    <w:p w:rsidR="00E90FBB" w:rsidRDefault="00E90FBB">
      <w:pPr>
        <w:spacing w:after="0"/>
      </w:pPr>
      <w:r>
        <w:continuationSeparator/>
      </w:r>
    </w:p>
  </w:footnote>
  <w:footnote w:type="continuationNotice" w:id="1">
    <w:p w:rsidR="00E90FBB" w:rsidRDefault="00E90FBB">
      <w:pPr>
        <w:spacing w:after="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nsid w:val="00000004"/>
    <w:multiLevelType w:val="multilevel"/>
    <w:tmpl w:val="00000004"/>
    <w:name w:val="WW8Num4"/>
    <w:lvl w:ilvl="0">
      <w:start w:val="1"/>
      <w:numFmt w:val="bullet"/>
      <w:lvlText w:val=""/>
      <w:lvlJc w:val="left"/>
      <w:pPr>
        <w:tabs>
          <w:tab w:val="num" w:pos="0"/>
        </w:tabs>
        <w:ind w:left="360" w:hanging="360"/>
      </w:pPr>
      <w:rPr>
        <w:rFonts w:ascii="Symbol" w:hAnsi="Symbol"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Aria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Aria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0"/>
        </w:tabs>
        <w:ind w:left="360" w:hanging="360"/>
      </w:pPr>
      <w:rPr>
        <w:rFonts w:ascii="Symbol" w:hAnsi="Symbol"/>
        <w:b w:val="0"/>
        <w:i w:val="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b w:val="0"/>
        <w:i w:val="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b w:val="0"/>
        <w:i w:val="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nsid w:val="00000006"/>
    <w:multiLevelType w:val="multilevel"/>
    <w:tmpl w:val="00000006"/>
    <w:name w:val="WW8Num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6">
    <w:nsid w:val="00000007"/>
    <w:multiLevelType w:val="multilevel"/>
    <w:tmpl w:val="00000007"/>
    <w:name w:val="WW8Num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7">
    <w:nsid w:val="00000008"/>
    <w:multiLevelType w:val="multilevel"/>
    <w:tmpl w:val="00000008"/>
    <w:name w:val="WW8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nsid w:val="00572871"/>
    <w:multiLevelType w:val="hybridMultilevel"/>
    <w:tmpl w:val="440AA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67D26C5"/>
    <w:multiLevelType w:val="hybridMultilevel"/>
    <w:tmpl w:val="FCE2F9F8"/>
    <w:lvl w:ilvl="0" w:tplc="2FC88E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D57B56"/>
    <w:multiLevelType w:val="hybridMultilevel"/>
    <w:tmpl w:val="1A406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BC0507B"/>
    <w:multiLevelType w:val="hybridMultilevel"/>
    <w:tmpl w:val="A0D47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E13EFF"/>
    <w:multiLevelType w:val="hybridMultilevel"/>
    <w:tmpl w:val="DC684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4B3082"/>
    <w:multiLevelType w:val="hybridMultilevel"/>
    <w:tmpl w:val="0C6CC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DEF1723"/>
    <w:multiLevelType w:val="hybridMultilevel"/>
    <w:tmpl w:val="795C1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5C0011C"/>
    <w:multiLevelType w:val="hybridMultilevel"/>
    <w:tmpl w:val="AFB2C6BA"/>
    <w:lvl w:ilvl="0" w:tplc="EEF26BA2">
      <w:start w:val="2"/>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C1277"/>
    <w:multiLevelType w:val="hybridMultilevel"/>
    <w:tmpl w:val="9B0208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7">
    <w:nsid w:val="2D9F6536"/>
    <w:multiLevelType w:val="hybridMultilevel"/>
    <w:tmpl w:val="1E48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411EBB"/>
    <w:multiLevelType w:val="hybridMultilevel"/>
    <w:tmpl w:val="92206876"/>
    <w:lvl w:ilvl="0" w:tplc="4322F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C7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68478FC"/>
    <w:multiLevelType w:val="hybridMultilevel"/>
    <w:tmpl w:val="63CE2B3A"/>
    <w:lvl w:ilvl="0" w:tplc="15E8EB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6F53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A8A5C54"/>
    <w:multiLevelType w:val="hybridMultilevel"/>
    <w:tmpl w:val="AD8E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A30D8"/>
    <w:multiLevelType w:val="hybridMultilevel"/>
    <w:tmpl w:val="1528FB2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141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E97C7D"/>
    <w:multiLevelType w:val="hybridMultilevel"/>
    <w:tmpl w:val="53100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FB5B98"/>
    <w:multiLevelType w:val="hybridMultilevel"/>
    <w:tmpl w:val="B13CD848"/>
    <w:lvl w:ilvl="0" w:tplc="69205D32">
      <w:start w:val="1"/>
      <w:numFmt w:val="decimal"/>
      <w:pStyle w:val="Ttulo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24B2E48"/>
    <w:multiLevelType w:val="multilevel"/>
    <w:tmpl w:val="1CFC4EC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28">
    <w:nsid w:val="62911EC3"/>
    <w:multiLevelType w:val="hybridMultilevel"/>
    <w:tmpl w:val="4314BD9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48E6AB0"/>
    <w:multiLevelType w:val="hybridMultilevel"/>
    <w:tmpl w:val="AC78FAF6"/>
    <w:lvl w:ilvl="0" w:tplc="0410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1">
    <w:nsid w:val="6EAE6348"/>
    <w:multiLevelType w:val="hybridMultilevel"/>
    <w:tmpl w:val="335E1ED4"/>
    <w:lvl w:ilvl="0" w:tplc="F7FE766A">
      <w:start w:val="200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0E6792"/>
    <w:multiLevelType w:val="hybridMultilevel"/>
    <w:tmpl w:val="869EE934"/>
    <w:lvl w:ilvl="0" w:tplc="65CA92E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nsid w:val="753B1990"/>
    <w:multiLevelType w:val="hybridMultilevel"/>
    <w:tmpl w:val="AD82E0E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4"/>
  </w:num>
  <w:num w:numId="12">
    <w:abstractNumId w:val="20"/>
  </w:num>
  <w:num w:numId="13">
    <w:abstractNumId w:val="30"/>
  </w:num>
  <w:num w:numId="14">
    <w:abstractNumId w:val="25"/>
  </w:num>
  <w:num w:numId="15">
    <w:abstractNumId w:val="11"/>
  </w:num>
  <w:num w:numId="16">
    <w:abstractNumId w:val="22"/>
  </w:num>
  <w:num w:numId="17">
    <w:abstractNumId w:val="15"/>
  </w:num>
  <w:num w:numId="18">
    <w:abstractNumId w:val="10"/>
  </w:num>
  <w:num w:numId="19">
    <w:abstractNumId w:val="26"/>
  </w:num>
  <w:num w:numId="20">
    <w:abstractNumId w:val="32"/>
  </w:num>
  <w:num w:numId="21">
    <w:abstractNumId w:val="29"/>
  </w:num>
  <w:num w:numId="22">
    <w:abstractNumId w:val="16"/>
  </w:num>
  <w:num w:numId="23">
    <w:abstractNumId w:val="13"/>
  </w:num>
  <w:num w:numId="24">
    <w:abstractNumId w:val="33"/>
  </w:num>
  <w:num w:numId="25">
    <w:abstractNumId w:val="28"/>
  </w:num>
  <w:num w:numId="26">
    <w:abstractNumId w:val="23"/>
  </w:num>
  <w:num w:numId="27">
    <w:abstractNumId w:val="27"/>
  </w:num>
  <w:num w:numId="28">
    <w:abstractNumId w:val="31"/>
  </w:num>
  <w:num w:numId="29">
    <w:abstractNumId w:val="17"/>
  </w:num>
  <w:num w:numId="30">
    <w:abstractNumId w:val="18"/>
  </w:num>
  <w:num w:numId="31">
    <w:abstractNumId w:val="21"/>
  </w:num>
  <w:num w:numId="32">
    <w:abstractNumId w:val="24"/>
  </w:num>
  <w:num w:numId="33">
    <w:abstractNumId w:val="19"/>
  </w:num>
  <w:num w:numId="34">
    <w:abstractNumId w:val="9"/>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ane">
    <w15:presenceInfo w15:providerId="None" w15:userId="Adam Kan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0000"/>
  <w:trackRevisions/>
  <w:defaultTabStop w:val="708"/>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adjustLineHeightInTable/>
  </w:compat>
  <w:rsids>
    <w:rsidRoot w:val="00105B4E"/>
    <w:rsid w:val="000043B3"/>
    <w:rsid w:val="00007DAA"/>
    <w:rsid w:val="00011569"/>
    <w:rsid w:val="00011C5D"/>
    <w:rsid w:val="000130D1"/>
    <w:rsid w:val="0001737D"/>
    <w:rsid w:val="000205E0"/>
    <w:rsid w:val="00020CCC"/>
    <w:rsid w:val="00023595"/>
    <w:rsid w:val="00023A96"/>
    <w:rsid w:val="00023FCF"/>
    <w:rsid w:val="00026CB8"/>
    <w:rsid w:val="00027BC9"/>
    <w:rsid w:val="00030D0A"/>
    <w:rsid w:val="00033653"/>
    <w:rsid w:val="0003763D"/>
    <w:rsid w:val="00043272"/>
    <w:rsid w:val="00043D14"/>
    <w:rsid w:val="0004531A"/>
    <w:rsid w:val="0004615B"/>
    <w:rsid w:val="00053E76"/>
    <w:rsid w:val="000559CB"/>
    <w:rsid w:val="000569BC"/>
    <w:rsid w:val="00070CBA"/>
    <w:rsid w:val="00082540"/>
    <w:rsid w:val="00084CB7"/>
    <w:rsid w:val="00085F4A"/>
    <w:rsid w:val="00087724"/>
    <w:rsid w:val="000904EC"/>
    <w:rsid w:val="00091A35"/>
    <w:rsid w:val="00095EDF"/>
    <w:rsid w:val="000A141A"/>
    <w:rsid w:val="000A1B44"/>
    <w:rsid w:val="000A4C95"/>
    <w:rsid w:val="000B1FB8"/>
    <w:rsid w:val="000B2D30"/>
    <w:rsid w:val="000C2FBA"/>
    <w:rsid w:val="000C3632"/>
    <w:rsid w:val="000C44BA"/>
    <w:rsid w:val="000C52BA"/>
    <w:rsid w:val="000C5AA2"/>
    <w:rsid w:val="000C6209"/>
    <w:rsid w:val="000C70D4"/>
    <w:rsid w:val="000D43F4"/>
    <w:rsid w:val="000D6725"/>
    <w:rsid w:val="000D7576"/>
    <w:rsid w:val="000F0D8A"/>
    <w:rsid w:val="000F4F1D"/>
    <w:rsid w:val="00105B4E"/>
    <w:rsid w:val="00116669"/>
    <w:rsid w:val="00116FD2"/>
    <w:rsid w:val="0012047A"/>
    <w:rsid w:val="001270F7"/>
    <w:rsid w:val="00135541"/>
    <w:rsid w:val="001358ED"/>
    <w:rsid w:val="00135DA2"/>
    <w:rsid w:val="00137DCE"/>
    <w:rsid w:val="00140ED5"/>
    <w:rsid w:val="0015206C"/>
    <w:rsid w:val="00155438"/>
    <w:rsid w:val="0015734C"/>
    <w:rsid w:val="00166191"/>
    <w:rsid w:val="001661FF"/>
    <w:rsid w:val="00166DCC"/>
    <w:rsid w:val="00185278"/>
    <w:rsid w:val="001860C5"/>
    <w:rsid w:val="001B1C23"/>
    <w:rsid w:val="001B1D90"/>
    <w:rsid w:val="001B46CC"/>
    <w:rsid w:val="001B614D"/>
    <w:rsid w:val="001C3AB9"/>
    <w:rsid w:val="001C3CE3"/>
    <w:rsid w:val="001C4662"/>
    <w:rsid w:val="001C473C"/>
    <w:rsid w:val="001C4B2B"/>
    <w:rsid w:val="001C5825"/>
    <w:rsid w:val="001C6236"/>
    <w:rsid w:val="001D1294"/>
    <w:rsid w:val="001E0ABF"/>
    <w:rsid w:val="001E37CE"/>
    <w:rsid w:val="001E3887"/>
    <w:rsid w:val="001E7D1F"/>
    <w:rsid w:val="001F489C"/>
    <w:rsid w:val="001F52DC"/>
    <w:rsid w:val="001F755A"/>
    <w:rsid w:val="002006BA"/>
    <w:rsid w:val="0020402E"/>
    <w:rsid w:val="002066A0"/>
    <w:rsid w:val="00207689"/>
    <w:rsid w:val="00210200"/>
    <w:rsid w:val="002104FF"/>
    <w:rsid w:val="00211DA7"/>
    <w:rsid w:val="002215F3"/>
    <w:rsid w:val="00222220"/>
    <w:rsid w:val="0023150C"/>
    <w:rsid w:val="00233C1A"/>
    <w:rsid w:val="002363E2"/>
    <w:rsid w:val="00243EF2"/>
    <w:rsid w:val="0024510E"/>
    <w:rsid w:val="00245CAF"/>
    <w:rsid w:val="002467BF"/>
    <w:rsid w:val="0024692D"/>
    <w:rsid w:val="0024700F"/>
    <w:rsid w:val="00262756"/>
    <w:rsid w:val="00266242"/>
    <w:rsid w:val="00266848"/>
    <w:rsid w:val="00271797"/>
    <w:rsid w:val="00271E76"/>
    <w:rsid w:val="002730E7"/>
    <w:rsid w:val="002736CD"/>
    <w:rsid w:val="002813E3"/>
    <w:rsid w:val="00281521"/>
    <w:rsid w:val="002828A6"/>
    <w:rsid w:val="00284577"/>
    <w:rsid w:val="00291EE6"/>
    <w:rsid w:val="002A0849"/>
    <w:rsid w:val="002A2A58"/>
    <w:rsid w:val="002A42F2"/>
    <w:rsid w:val="002B0E0A"/>
    <w:rsid w:val="002B18FE"/>
    <w:rsid w:val="002B407F"/>
    <w:rsid w:val="002B4E74"/>
    <w:rsid w:val="002B5711"/>
    <w:rsid w:val="002B5A53"/>
    <w:rsid w:val="002C5757"/>
    <w:rsid w:val="002C6A79"/>
    <w:rsid w:val="002C75AE"/>
    <w:rsid w:val="002D5C44"/>
    <w:rsid w:val="002E60C0"/>
    <w:rsid w:val="002E7DB2"/>
    <w:rsid w:val="002F0460"/>
    <w:rsid w:val="002F51F9"/>
    <w:rsid w:val="002F679B"/>
    <w:rsid w:val="00300137"/>
    <w:rsid w:val="00305A16"/>
    <w:rsid w:val="00315EFB"/>
    <w:rsid w:val="00321C86"/>
    <w:rsid w:val="00324A48"/>
    <w:rsid w:val="003269F2"/>
    <w:rsid w:val="00327D35"/>
    <w:rsid w:val="003407E4"/>
    <w:rsid w:val="00342BA5"/>
    <w:rsid w:val="003435E7"/>
    <w:rsid w:val="00345273"/>
    <w:rsid w:val="00345A52"/>
    <w:rsid w:val="0034705D"/>
    <w:rsid w:val="00356B37"/>
    <w:rsid w:val="00357A2F"/>
    <w:rsid w:val="00360A4C"/>
    <w:rsid w:val="00361C4C"/>
    <w:rsid w:val="003621A5"/>
    <w:rsid w:val="00362760"/>
    <w:rsid w:val="00370227"/>
    <w:rsid w:val="00371420"/>
    <w:rsid w:val="00372FC5"/>
    <w:rsid w:val="00375D50"/>
    <w:rsid w:val="00376487"/>
    <w:rsid w:val="003817E5"/>
    <w:rsid w:val="0038195D"/>
    <w:rsid w:val="00382001"/>
    <w:rsid w:val="003917C5"/>
    <w:rsid w:val="00393B9E"/>
    <w:rsid w:val="00393EE1"/>
    <w:rsid w:val="003A29E1"/>
    <w:rsid w:val="003A4AFA"/>
    <w:rsid w:val="003A509B"/>
    <w:rsid w:val="003A571D"/>
    <w:rsid w:val="003B1CCE"/>
    <w:rsid w:val="003B51D2"/>
    <w:rsid w:val="003B76B0"/>
    <w:rsid w:val="003C1278"/>
    <w:rsid w:val="003C5444"/>
    <w:rsid w:val="003C7C20"/>
    <w:rsid w:val="003D37C4"/>
    <w:rsid w:val="003D47BD"/>
    <w:rsid w:val="00405F79"/>
    <w:rsid w:val="004075C3"/>
    <w:rsid w:val="004103DD"/>
    <w:rsid w:val="00412624"/>
    <w:rsid w:val="00416FC3"/>
    <w:rsid w:val="00423A1C"/>
    <w:rsid w:val="00427D44"/>
    <w:rsid w:val="00432124"/>
    <w:rsid w:val="00433F63"/>
    <w:rsid w:val="00434C79"/>
    <w:rsid w:val="00441228"/>
    <w:rsid w:val="00443358"/>
    <w:rsid w:val="004449E0"/>
    <w:rsid w:val="00445051"/>
    <w:rsid w:val="0044593F"/>
    <w:rsid w:val="004459C8"/>
    <w:rsid w:val="00447979"/>
    <w:rsid w:val="00451715"/>
    <w:rsid w:val="0045448A"/>
    <w:rsid w:val="0045661F"/>
    <w:rsid w:val="00456675"/>
    <w:rsid w:val="00465FEE"/>
    <w:rsid w:val="00466696"/>
    <w:rsid w:val="00467466"/>
    <w:rsid w:val="004678E2"/>
    <w:rsid w:val="00471440"/>
    <w:rsid w:val="00473BFB"/>
    <w:rsid w:val="004754E7"/>
    <w:rsid w:val="0048045C"/>
    <w:rsid w:val="00480B9D"/>
    <w:rsid w:val="00481B3F"/>
    <w:rsid w:val="004820E1"/>
    <w:rsid w:val="00484461"/>
    <w:rsid w:val="00484DA8"/>
    <w:rsid w:val="004863C5"/>
    <w:rsid w:val="00487AFE"/>
    <w:rsid w:val="00487EC9"/>
    <w:rsid w:val="004930FC"/>
    <w:rsid w:val="00496907"/>
    <w:rsid w:val="004A0075"/>
    <w:rsid w:val="004A12E0"/>
    <w:rsid w:val="004A2D29"/>
    <w:rsid w:val="004A4754"/>
    <w:rsid w:val="004A6170"/>
    <w:rsid w:val="004B654C"/>
    <w:rsid w:val="004C6EB7"/>
    <w:rsid w:val="004C740A"/>
    <w:rsid w:val="004D5019"/>
    <w:rsid w:val="004D5A54"/>
    <w:rsid w:val="004E0FD9"/>
    <w:rsid w:val="004E2DCF"/>
    <w:rsid w:val="004E553C"/>
    <w:rsid w:val="004F0F08"/>
    <w:rsid w:val="004F45B1"/>
    <w:rsid w:val="00500E88"/>
    <w:rsid w:val="00503377"/>
    <w:rsid w:val="005076E1"/>
    <w:rsid w:val="005106E1"/>
    <w:rsid w:val="00515B11"/>
    <w:rsid w:val="0052058B"/>
    <w:rsid w:val="00522CF4"/>
    <w:rsid w:val="0052692E"/>
    <w:rsid w:val="00527649"/>
    <w:rsid w:val="00531B43"/>
    <w:rsid w:val="005525E1"/>
    <w:rsid w:val="00554636"/>
    <w:rsid w:val="00555FBE"/>
    <w:rsid w:val="00556E62"/>
    <w:rsid w:val="00560C33"/>
    <w:rsid w:val="0056387F"/>
    <w:rsid w:val="0057236F"/>
    <w:rsid w:val="00572C5A"/>
    <w:rsid w:val="00575475"/>
    <w:rsid w:val="00587764"/>
    <w:rsid w:val="00587A2D"/>
    <w:rsid w:val="00596034"/>
    <w:rsid w:val="00597E1A"/>
    <w:rsid w:val="005A2E0A"/>
    <w:rsid w:val="005A629E"/>
    <w:rsid w:val="005A6724"/>
    <w:rsid w:val="005A6D3E"/>
    <w:rsid w:val="005B0C08"/>
    <w:rsid w:val="005B16F8"/>
    <w:rsid w:val="005B3E81"/>
    <w:rsid w:val="005C03E1"/>
    <w:rsid w:val="005C2A0A"/>
    <w:rsid w:val="005C3A56"/>
    <w:rsid w:val="005C3E82"/>
    <w:rsid w:val="005C5EE9"/>
    <w:rsid w:val="005D0B7F"/>
    <w:rsid w:val="005D2F7F"/>
    <w:rsid w:val="005D59EB"/>
    <w:rsid w:val="005D6B69"/>
    <w:rsid w:val="005D7A8A"/>
    <w:rsid w:val="005D7EFD"/>
    <w:rsid w:val="005E0284"/>
    <w:rsid w:val="005E77AE"/>
    <w:rsid w:val="00604AB7"/>
    <w:rsid w:val="00604D6C"/>
    <w:rsid w:val="00610236"/>
    <w:rsid w:val="006149E1"/>
    <w:rsid w:val="006208A9"/>
    <w:rsid w:val="00621004"/>
    <w:rsid w:val="00621253"/>
    <w:rsid w:val="0062391F"/>
    <w:rsid w:val="0062782B"/>
    <w:rsid w:val="00627FE5"/>
    <w:rsid w:val="00630DA4"/>
    <w:rsid w:val="006311B4"/>
    <w:rsid w:val="00631654"/>
    <w:rsid w:val="006362BD"/>
    <w:rsid w:val="006373DB"/>
    <w:rsid w:val="0063795C"/>
    <w:rsid w:val="00642E34"/>
    <w:rsid w:val="00643749"/>
    <w:rsid w:val="00643797"/>
    <w:rsid w:val="00644B23"/>
    <w:rsid w:val="00650731"/>
    <w:rsid w:val="006518BD"/>
    <w:rsid w:val="0065465B"/>
    <w:rsid w:val="006563D3"/>
    <w:rsid w:val="00656D02"/>
    <w:rsid w:val="0065742A"/>
    <w:rsid w:val="00666134"/>
    <w:rsid w:val="0066754B"/>
    <w:rsid w:val="00667B26"/>
    <w:rsid w:val="006707F3"/>
    <w:rsid w:val="00672270"/>
    <w:rsid w:val="00675C67"/>
    <w:rsid w:val="00675ED5"/>
    <w:rsid w:val="00685B6A"/>
    <w:rsid w:val="00690878"/>
    <w:rsid w:val="00692E8D"/>
    <w:rsid w:val="006A2D6C"/>
    <w:rsid w:val="006A573D"/>
    <w:rsid w:val="006A5C6C"/>
    <w:rsid w:val="006A5D03"/>
    <w:rsid w:val="006A73CB"/>
    <w:rsid w:val="006B4AFD"/>
    <w:rsid w:val="006B6BDA"/>
    <w:rsid w:val="006C04E3"/>
    <w:rsid w:val="006C1980"/>
    <w:rsid w:val="006C6A5A"/>
    <w:rsid w:val="006D12F7"/>
    <w:rsid w:val="006D355D"/>
    <w:rsid w:val="006D6873"/>
    <w:rsid w:val="006F467B"/>
    <w:rsid w:val="006F76E1"/>
    <w:rsid w:val="006F77D1"/>
    <w:rsid w:val="006F798B"/>
    <w:rsid w:val="006F7E0B"/>
    <w:rsid w:val="00701FC8"/>
    <w:rsid w:val="007042BE"/>
    <w:rsid w:val="00704619"/>
    <w:rsid w:val="00706391"/>
    <w:rsid w:val="00710084"/>
    <w:rsid w:val="00710366"/>
    <w:rsid w:val="007115E6"/>
    <w:rsid w:val="00715789"/>
    <w:rsid w:val="00715CDC"/>
    <w:rsid w:val="0072058A"/>
    <w:rsid w:val="0072262B"/>
    <w:rsid w:val="0072626D"/>
    <w:rsid w:val="0073284D"/>
    <w:rsid w:val="007501C5"/>
    <w:rsid w:val="00750EFF"/>
    <w:rsid w:val="0075444B"/>
    <w:rsid w:val="00755601"/>
    <w:rsid w:val="00767CED"/>
    <w:rsid w:val="007705BA"/>
    <w:rsid w:val="00772903"/>
    <w:rsid w:val="00773E73"/>
    <w:rsid w:val="00775E63"/>
    <w:rsid w:val="007768F6"/>
    <w:rsid w:val="00780345"/>
    <w:rsid w:val="00792972"/>
    <w:rsid w:val="007951D1"/>
    <w:rsid w:val="00797327"/>
    <w:rsid w:val="007A7DF3"/>
    <w:rsid w:val="007B1351"/>
    <w:rsid w:val="007B13C4"/>
    <w:rsid w:val="007B66BE"/>
    <w:rsid w:val="007B722E"/>
    <w:rsid w:val="007C11B0"/>
    <w:rsid w:val="007C7299"/>
    <w:rsid w:val="007D240D"/>
    <w:rsid w:val="007D2FFE"/>
    <w:rsid w:val="007D377B"/>
    <w:rsid w:val="007E10C4"/>
    <w:rsid w:val="007E1C09"/>
    <w:rsid w:val="007E44B2"/>
    <w:rsid w:val="007E6AD2"/>
    <w:rsid w:val="007E6BCF"/>
    <w:rsid w:val="007F237A"/>
    <w:rsid w:val="008025DE"/>
    <w:rsid w:val="00804C36"/>
    <w:rsid w:val="00806DD6"/>
    <w:rsid w:val="0081147A"/>
    <w:rsid w:val="00814F94"/>
    <w:rsid w:val="0081520A"/>
    <w:rsid w:val="00817D77"/>
    <w:rsid w:val="00821C23"/>
    <w:rsid w:val="00830428"/>
    <w:rsid w:val="008344C0"/>
    <w:rsid w:val="008345BB"/>
    <w:rsid w:val="0085001E"/>
    <w:rsid w:val="008504F8"/>
    <w:rsid w:val="00851191"/>
    <w:rsid w:val="00854918"/>
    <w:rsid w:val="00855E45"/>
    <w:rsid w:val="00857090"/>
    <w:rsid w:val="00857B04"/>
    <w:rsid w:val="00864DB1"/>
    <w:rsid w:val="00864E33"/>
    <w:rsid w:val="008663F4"/>
    <w:rsid w:val="00870368"/>
    <w:rsid w:val="0087430E"/>
    <w:rsid w:val="00874F28"/>
    <w:rsid w:val="008771A8"/>
    <w:rsid w:val="00881D54"/>
    <w:rsid w:val="00886FB7"/>
    <w:rsid w:val="0089063D"/>
    <w:rsid w:val="00891A6D"/>
    <w:rsid w:val="008A281F"/>
    <w:rsid w:val="008A40A6"/>
    <w:rsid w:val="008B6D31"/>
    <w:rsid w:val="008B7E34"/>
    <w:rsid w:val="008C0C6A"/>
    <w:rsid w:val="008C12C2"/>
    <w:rsid w:val="008C53F2"/>
    <w:rsid w:val="008D12C8"/>
    <w:rsid w:val="008D37C8"/>
    <w:rsid w:val="008E03C5"/>
    <w:rsid w:val="008E1188"/>
    <w:rsid w:val="008E3318"/>
    <w:rsid w:val="008E3EBD"/>
    <w:rsid w:val="008E79C3"/>
    <w:rsid w:val="008F0512"/>
    <w:rsid w:val="008F1979"/>
    <w:rsid w:val="008F4CF0"/>
    <w:rsid w:val="008F564C"/>
    <w:rsid w:val="00902279"/>
    <w:rsid w:val="009055F3"/>
    <w:rsid w:val="009103C6"/>
    <w:rsid w:val="00911E23"/>
    <w:rsid w:val="00916B7B"/>
    <w:rsid w:val="00917FF1"/>
    <w:rsid w:val="00922133"/>
    <w:rsid w:val="009221A0"/>
    <w:rsid w:val="00930375"/>
    <w:rsid w:val="009348D4"/>
    <w:rsid w:val="009723FA"/>
    <w:rsid w:val="0097339C"/>
    <w:rsid w:val="00981315"/>
    <w:rsid w:val="00981519"/>
    <w:rsid w:val="00983F98"/>
    <w:rsid w:val="00986BA3"/>
    <w:rsid w:val="00994994"/>
    <w:rsid w:val="00995280"/>
    <w:rsid w:val="00996364"/>
    <w:rsid w:val="009A2D46"/>
    <w:rsid w:val="009A3E57"/>
    <w:rsid w:val="009A3FCC"/>
    <w:rsid w:val="009A6162"/>
    <w:rsid w:val="009A6F0B"/>
    <w:rsid w:val="009B305E"/>
    <w:rsid w:val="009C05D9"/>
    <w:rsid w:val="009C744E"/>
    <w:rsid w:val="009D2FBD"/>
    <w:rsid w:val="009D3A2B"/>
    <w:rsid w:val="009E05FF"/>
    <w:rsid w:val="009E087D"/>
    <w:rsid w:val="009E5DB9"/>
    <w:rsid w:val="009E6B30"/>
    <w:rsid w:val="009F614B"/>
    <w:rsid w:val="009F797C"/>
    <w:rsid w:val="00A0058E"/>
    <w:rsid w:val="00A03F93"/>
    <w:rsid w:val="00A05489"/>
    <w:rsid w:val="00A06CBE"/>
    <w:rsid w:val="00A07145"/>
    <w:rsid w:val="00A12E00"/>
    <w:rsid w:val="00A16078"/>
    <w:rsid w:val="00A169F7"/>
    <w:rsid w:val="00A16EDC"/>
    <w:rsid w:val="00A2191B"/>
    <w:rsid w:val="00A260B5"/>
    <w:rsid w:val="00A26E2D"/>
    <w:rsid w:val="00A31F45"/>
    <w:rsid w:val="00A325CB"/>
    <w:rsid w:val="00A326A0"/>
    <w:rsid w:val="00A358CB"/>
    <w:rsid w:val="00A41354"/>
    <w:rsid w:val="00A41553"/>
    <w:rsid w:val="00A4297A"/>
    <w:rsid w:val="00A4487A"/>
    <w:rsid w:val="00A46126"/>
    <w:rsid w:val="00A47275"/>
    <w:rsid w:val="00A51362"/>
    <w:rsid w:val="00A52C6A"/>
    <w:rsid w:val="00A52F32"/>
    <w:rsid w:val="00A67559"/>
    <w:rsid w:val="00A716B4"/>
    <w:rsid w:val="00A72F7A"/>
    <w:rsid w:val="00A81972"/>
    <w:rsid w:val="00A86DFF"/>
    <w:rsid w:val="00A905F3"/>
    <w:rsid w:val="00A93F90"/>
    <w:rsid w:val="00A96F0D"/>
    <w:rsid w:val="00A975F5"/>
    <w:rsid w:val="00AA0EF2"/>
    <w:rsid w:val="00AA2953"/>
    <w:rsid w:val="00AA396D"/>
    <w:rsid w:val="00AB2E6E"/>
    <w:rsid w:val="00AC32EF"/>
    <w:rsid w:val="00AC7394"/>
    <w:rsid w:val="00AD061B"/>
    <w:rsid w:val="00AD0796"/>
    <w:rsid w:val="00AD4CCF"/>
    <w:rsid w:val="00AE0FA6"/>
    <w:rsid w:val="00AE5399"/>
    <w:rsid w:val="00B014F8"/>
    <w:rsid w:val="00B03953"/>
    <w:rsid w:val="00B04AFF"/>
    <w:rsid w:val="00B122BB"/>
    <w:rsid w:val="00B132B2"/>
    <w:rsid w:val="00B1365C"/>
    <w:rsid w:val="00B14580"/>
    <w:rsid w:val="00B21213"/>
    <w:rsid w:val="00B251E7"/>
    <w:rsid w:val="00B25BDB"/>
    <w:rsid w:val="00B3051D"/>
    <w:rsid w:val="00B31189"/>
    <w:rsid w:val="00B3592A"/>
    <w:rsid w:val="00B3709B"/>
    <w:rsid w:val="00B37F0F"/>
    <w:rsid w:val="00B404B6"/>
    <w:rsid w:val="00B40F8D"/>
    <w:rsid w:val="00B417C0"/>
    <w:rsid w:val="00B42DEF"/>
    <w:rsid w:val="00B46B3C"/>
    <w:rsid w:val="00B51897"/>
    <w:rsid w:val="00B555F1"/>
    <w:rsid w:val="00B55675"/>
    <w:rsid w:val="00B640B1"/>
    <w:rsid w:val="00B7181F"/>
    <w:rsid w:val="00B751D9"/>
    <w:rsid w:val="00B77CAB"/>
    <w:rsid w:val="00B820AD"/>
    <w:rsid w:val="00B84044"/>
    <w:rsid w:val="00B85848"/>
    <w:rsid w:val="00B8724F"/>
    <w:rsid w:val="00B87773"/>
    <w:rsid w:val="00B903D3"/>
    <w:rsid w:val="00B90AD0"/>
    <w:rsid w:val="00B91026"/>
    <w:rsid w:val="00B91E0C"/>
    <w:rsid w:val="00BA5C7A"/>
    <w:rsid w:val="00BA5DCB"/>
    <w:rsid w:val="00BA6B60"/>
    <w:rsid w:val="00BA71DF"/>
    <w:rsid w:val="00BB08FA"/>
    <w:rsid w:val="00BB142D"/>
    <w:rsid w:val="00BB2036"/>
    <w:rsid w:val="00BB39B5"/>
    <w:rsid w:val="00BB457D"/>
    <w:rsid w:val="00BB4A86"/>
    <w:rsid w:val="00BB514A"/>
    <w:rsid w:val="00BB7A9E"/>
    <w:rsid w:val="00BB7DB8"/>
    <w:rsid w:val="00BC25E1"/>
    <w:rsid w:val="00BC2FEF"/>
    <w:rsid w:val="00BC43D8"/>
    <w:rsid w:val="00BC65AF"/>
    <w:rsid w:val="00BD7820"/>
    <w:rsid w:val="00BD7F80"/>
    <w:rsid w:val="00BE43A2"/>
    <w:rsid w:val="00BE5135"/>
    <w:rsid w:val="00BE539B"/>
    <w:rsid w:val="00BE71DC"/>
    <w:rsid w:val="00BF1F79"/>
    <w:rsid w:val="00BF24F6"/>
    <w:rsid w:val="00BF5951"/>
    <w:rsid w:val="00BF7148"/>
    <w:rsid w:val="00BF7C0F"/>
    <w:rsid w:val="00C01A1D"/>
    <w:rsid w:val="00C05D32"/>
    <w:rsid w:val="00C06303"/>
    <w:rsid w:val="00C14228"/>
    <w:rsid w:val="00C220EB"/>
    <w:rsid w:val="00C250CC"/>
    <w:rsid w:val="00C32E0C"/>
    <w:rsid w:val="00C4243A"/>
    <w:rsid w:val="00C52D98"/>
    <w:rsid w:val="00C65FE0"/>
    <w:rsid w:val="00C7288A"/>
    <w:rsid w:val="00C73BE7"/>
    <w:rsid w:val="00C77658"/>
    <w:rsid w:val="00C77F0A"/>
    <w:rsid w:val="00C806F2"/>
    <w:rsid w:val="00C83D8F"/>
    <w:rsid w:val="00C86D9D"/>
    <w:rsid w:val="00C9062B"/>
    <w:rsid w:val="00C9270F"/>
    <w:rsid w:val="00C93CC1"/>
    <w:rsid w:val="00C97FE0"/>
    <w:rsid w:val="00CA09D9"/>
    <w:rsid w:val="00CA3F6E"/>
    <w:rsid w:val="00CA66C8"/>
    <w:rsid w:val="00CB2144"/>
    <w:rsid w:val="00CB74E0"/>
    <w:rsid w:val="00CB7D57"/>
    <w:rsid w:val="00CC2630"/>
    <w:rsid w:val="00CE0C1B"/>
    <w:rsid w:val="00CE58D8"/>
    <w:rsid w:val="00CE7461"/>
    <w:rsid w:val="00CE750B"/>
    <w:rsid w:val="00CF1861"/>
    <w:rsid w:val="00CF2E45"/>
    <w:rsid w:val="00CF4AFE"/>
    <w:rsid w:val="00CF6982"/>
    <w:rsid w:val="00CF7AFE"/>
    <w:rsid w:val="00D013BF"/>
    <w:rsid w:val="00D054B2"/>
    <w:rsid w:val="00D103BD"/>
    <w:rsid w:val="00D108FE"/>
    <w:rsid w:val="00D114B3"/>
    <w:rsid w:val="00D128D1"/>
    <w:rsid w:val="00D131A5"/>
    <w:rsid w:val="00D13477"/>
    <w:rsid w:val="00D1549E"/>
    <w:rsid w:val="00D20BA1"/>
    <w:rsid w:val="00D23E03"/>
    <w:rsid w:val="00D3776D"/>
    <w:rsid w:val="00D37DCA"/>
    <w:rsid w:val="00D55A28"/>
    <w:rsid w:val="00D62452"/>
    <w:rsid w:val="00D80D36"/>
    <w:rsid w:val="00D810DC"/>
    <w:rsid w:val="00D828BC"/>
    <w:rsid w:val="00D838EF"/>
    <w:rsid w:val="00D85DB9"/>
    <w:rsid w:val="00D92049"/>
    <w:rsid w:val="00D9678B"/>
    <w:rsid w:val="00DA5FB2"/>
    <w:rsid w:val="00DB420B"/>
    <w:rsid w:val="00DB6351"/>
    <w:rsid w:val="00DC13AA"/>
    <w:rsid w:val="00DC3D3B"/>
    <w:rsid w:val="00DC4F62"/>
    <w:rsid w:val="00DC7967"/>
    <w:rsid w:val="00DC7FBC"/>
    <w:rsid w:val="00DE178B"/>
    <w:rsid w:val="00DE2705"/>
    <w:rsid w:val="00DE5BED"/>
    <w:rsid w:val="00DF3CDE"/>
    <w:rsid w:val="00E039BA"/>
    <w:rsid w:val="00E047D6"/>
    <w:rsid w:val="00E06CA4"/>
    <w:rsid w:val="00E14992"/>
    <w:rsid w:val="00E25FF3"/>
    <w:rsid w:val="00E30292"/>
    <w:rsid w:val="00E3037C"/>
    <w:rsid w:val="00E33A0D"/>
    <w:rsid w:val="00E42FB5"/>
    <w:rsid w:val="00E430A3"/>
    <w:rsid w:val="00E51583"/>
    <w:rsid w:val="00E5305E"/>
    <w:rsid w:val="00E54223"/>
    <w:rsid w:val="00E57CD0"/>
    <w:rsid w:val="00E6072A"/>
    <w:rsid w:val="00E660FB"/>
    <w:rsid w:val="00E72910"/>
    <w:rsid w:val="00E7489C"/>
    <w:rsid w:val="00E751FE"/>
    <w:rsid w:val="00E9002B"/>
    <w:rsid w:val="00E90E37"/>
    <w:rsid w:val="00E90FBB"/>
    <w:rsid w:val="00E92A1D"/>
    <w:rsid w:val="00EA5432"/>
    <w:rsid w:val="00EB0ABC"/>
    <w:rsid w:val="00EB7164"/>
    <w:rsid w:val="00EC4EE7"/>
    <w:rsid w:val="00ED183F"/>
    <w:rsid w:val="00ED1847"/>
    <w:rsid w:val="00ED3C14"/>
    <w:rsid w:val="00ED54E0"/>
    <w:rsid w:val="00ED6CFE"/>
    <w:rsid w:val="00EE737E"/>
    <w:rsid w:val="00EF44A6"/>
    <w:rsid w:val="00F0582F"/>
    <w:rsid w:val="00F16DF0"/>
    <w:rsid w:val="00F171DF"/>
    <w:rsid w:val="00F2140A"/>
    <w:rsid w:val="00F2289A"/>
    <w:rsid w:val="00F2413C"/>
    <w:rsid w:val="00F254E2"/>
    <w:rsid w:val="00F25FFC"/>
    <w:rsid w:val="00F30DB5"/>
    <w:rsid w:val="00F317FC"/>
    <w:rsid w:val="00F4210D"/>
    <w:rsid w:val="00F44324"/>
    <w:rsid w:val="00F46FFE"/>
    <w:rsid w:val="00F474C6"/>
    <w:rsid w:val="00F47F56"/>
    <w:rsid w:val="00F50C5E"/>
    <w:rsid w:val="00F53F70"/>
    <w:rsid w:val="00F63CDE"/>
    <w:rsid w:val="00F67AF5"/>
    <w:rsid w:val="00F81A44"/>
    <w:rsid w:val="00F82575"/>
    <w:rsid w:val="00F84449"/>
    <w:rsid w:val="00F865E8"/>
    <w:rsid w:val="00F86BCF"/>
    <w:rsid w:val="00F90157"/>
    <w:rsid w:val="00F960E3"/>
    <w:rsid w:val="00FA5CC0"/>
    <w:rsid w:val="00FB5D76"/>
    <w:rsid w:val="00FB738C"/>
    <w:rsid w:val="00FC17F1"/>
    <w:rsid w:val="00FC1C65"/>
    <w:rsid w:val="00FD074C"/>
    <w:rsid w:val="00FD152A"/>
    <w:rsid w:val="00FD3646"/>
    <w:rsid w:val="00FD5E8E"/>
    <w:rsid w:val="00FD7862"/>
    <w:rsid w:val="00FD7885"/>
    <w:rsid w:val="00FE4F4D"/>
    <w:rsid w:val="00FF3760"/>
    <w:rsid w:val="00FF5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0"/>
    <w:lsdException w:name="endnote reference" w:uiPriority="0"/>
    <w:lsdException w:name="List" w:uiPriority="0"/>
    <w:lsdException w:name="Title" w:semiHidden="0" w:uiPriority="0" w:unhideWhenUsed="0" w:qFormat="1"/>
    <w:lsdException w:name="Closing" w:uiPriority="0"/>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E7"/>
    <w:pPr>
      <w:suppressAutoHyphens/>
      <w:spacing w:after="120"/>
      <w:jc w:val="both"/>
    </w:pPr>
    <w:rPr>
      <w:rFonts w:eastAsia="Calibri" w:cs="Calibri"/>
      <w:kern w:val="1"/>
      <w:sz w:val="24"/>
      <w:szCs w:val="22"/>
      <w:lang w:val="de-DE" w:eastAsia="hi-IN" w:bidi="hi-IN"/>
    </w:rPr>
  </w:style>
  <w:style w:type="paragraph" w:styleId="Ttulo1">
    <w:name w:val="heading 1"/>
    <w:basedOn w:val="Normal"/>
    <w:next w:val="Textoindependiente"/>
    <w:link w:val="Ttulo1Car"/>
    <w:qFormat/>
    <w:rsid w:val="003A4AFA"/>
    <w:pPr>
      <w:keepNext/>
      <w:numPr>
        <w:numId w:val="19"/>
      </w:numPr>
      <w:pBdr>
        <w:top w:val="single" w:sz="4" w:space="2" w:color="auto"/>
        <w:bottom w:val="single" w:sz="4" w:space="2" w:color="auto"/>
      </w:pBdr>
      <w:tabs>
        <w:tab w:val="left" w:pos="0"/>
      </w:tabs>
      <w:spacing w:before="240" w:after="0"/>
      <w:outlineLvl w:val="0"/>
    </w:pPr>
    <w:rPr>
      <w:rFonts w:eastAsia="Times New Roman" w:cs="Arial"/>
      <w:b/>
      <w:bCs/>
      <w:sz w:val="32"/>
      <w:szCs w:val="32"/>
    </w:rPr>
  </w:style>
  <w:style w:type="paragraph" w:styleId="Ttulo2">
    <w:name w:val="heading 2"/>
    <w:basedOn w:val="Normal"/>
    <w:next w:val="Textoindependiente"/>
    <w:link w:val="Ttulo2Car"/>
    <w:uiPriority w:val="9"/>
    <w:qFormat/>
    <w:rsid w:val="005C5EE9"/>
    <w:pPr>
      <w:keepNext/>
      <w:keepLines/>
      <w:tabs>
        <w:tab w:val="left" w:pos="0"/>
      </w:tabs>
      <w:outlineLvl w:val="1"/>
    </w:pPr>
    <w:rPr>
      <w:rFonts w:eastAsia="Times New Roman" w:cs="Times New Roman"/>
      <w:b/>
      <w:bCs/>
      <w:szCs w:val="26"/>
    </w:rPr>
  </w:style>
  <w:style w:type="paragraph" w:styleId="Ttulo3">
    <w:name w:val="heading 3"/>
    <w:basedOn w:val="Normal"/>
    <w:next w:val="Textoindependiente"/>
    <w:link w:val="Ttulo3Car"/>
    <w:qFormat/>
    <w:rsid w:val="00864E33"/>
    <w:pPr>
      <w:keepNext/>
      <w:keepLines/>
      <w:tabs>
        <w:tab w:val="left" w:pos="0"/>
      </w:tabs>
      <w:spacing w:before="200"/>
      <w:ind w:left="720" w:hanging="720"/>
      <w:outlineLvl w:val="2"/>
    </w:pPr>
    <w:rPr>
      <w:rFonts w:ascii="Cambria" w:eastAsia="Times New Roman" w:hAnsi="Cambria"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FD7885"/>
    <w:rPr>
      <w:rFonts w:ascii="Symbol" w:hAnsi="Symbol"/>
    </w:rPr>
  </w:style>
  <w:style w:type="character" w:customStyle="1" w:styleId="WW8Num4z0">
    <w:name w:val="WW8Num4z0"/>
    <w:rsid w:val="00FD7885"/>
    <w:rPr>
      <w:rFonts w:ascii="Calibri" w:eastAsia="Times New Roman" w:hAnsi="Calibri" w:cs="Arial"/>
    </w:rPr>
  </w:style>
  <w:style w:type="character" w:customStyle="1" w:styleId="WW8Num4z1">
    <w:name w:val="WW8Num4z1"/>
    <w:rsid w:val="00FD7885"/>
    <w:rPr>
      <w:rFonts w:ascii="Courier New" w:hAnsi="Courier New" w:cs="Courier New"/>
    </w:rPr>
  </w:style>
  <w:style w:type="character" w:customStyle="1" w:styleId="WW8Num4z2">
    <w:name w:val="WW8Num4z2"/>
    <w:rsid w:val="00FD7885"/>
    <w:rPr>
      <w:rFonts w:ascii="Wingdings" w:hAnsi="Wingdings"/>
    </w:rPr>
  </w:style>
  <w:style w:type="character" w:customStyle="1" w:styleId="WW8Num5z0">
    <w:name w:val="WW8Num5z0"/>
    <w:rsid w:val="00FD7885"/>
    <w:rPr>
      <w:b w:val="0"/>
      <w:i w:val="0"/>
    </w:rPr>
  </w:style>
  <w:style w:type="character" w:customStyle="1" w:styleId="WW8Num5z1">
    <w:name w:val="WW8Num5z1"/>
    <w:rsid w:val="00FD7885"/>
    <w:rPr>
      <w:rFonts w:ascii="Courier New" w:hAnsi="Courier New" w:cs="Courier New"/>
    </w:rPr>
  </w:style>
  <w:style w:type="character" w:customStyle="1" w:styleId="WW8Num5z2">
    <w:name w:val="WW8Num5z2"/>
    <w:rsid w:val="00FD7885"/>
    <w:rPr>
      <w:rFonts w:ascii="Wingdings" w:hAnsi="Wingdings"/>
    </w:rPr>
  </w:style>
  <w:style w:type="character" w:customStyle="1" w:styleId="WW8Num8z0">
    <w:name w:val="WW8Num8z0"/>
    <w:rsid w:val="00FD7885"/>
    <w:rPr>
      <w:rFonts w:ascii="Symbol" w:hAnsi="Symbol"/>
    </w:rPr>
  </w:style>
  <w:style w:type="character" w:customStyle="1" w:styleId="WW8Num8z1">
    <w:name w:val="WW8Num8z1"/>
    <w:rsid w:val="00FD7885"/>
    <w:rPr>
      <w:rFonts w:ascii="Courier New" w:hAnsi="Courier New" w:cs="Courier New"/>
    </w:rPr>
  </w:style>
  <w:style w:type="character" w:customStyle="1" w:styleId="WW8Num8z2">
    <w:name w:val="WW8Num8z2"/>
    <w:rsid w:val="00FD7885"/>
    <w:rPr>
      <w:rFonts w:ascii="Wingdings" w:hAnsi="Wingdings"/>
    </w:rPr>
  </w:style>
  <w:style w:type="character" w:customStyle="1" w:styleId="Absatz-Standardschriftart2">
    <w:name w:val="Absatz-Standardschriftart2"/>
    <w:rsid w:val="00FD7885"/>
  </w:style>
  <w:style w:type="character" w:customStyle="1" w:styleId="Absatz-Standardschriftart1">
    <w:name w:val="Absatz-Standardschriftart1"/>
    <w:rsid w:val="00FD7885"/>
  </w:style>
  <w:style w:type="character" w:customStyle="1" w:styleId="WW8Num6z0">
    <w:name w:val="WW8Num6z0"/>
    <w:rsid w:val="00FD7885"/>
    <w:rPr>
      <w:rFonts w:ascii="Symbol" w:hAnsi="Symbol"/>
    </w:rPr>
  </w:style>
  <w:style w:type="character" w:customStyle="1" w:styleId="Absatz-Standardschriftart10">
    <w:name w:val="Absatz-Standardschriftart1"/>
    <w:rsid w:val="00FD7885"/>
  </w:style>
  <w:style w:type="character" w:customStyle="1" w:styleId="WW-Absatz-Standardschriftart">
    <w:name w:val="WW-Absatz-Standardschriftart"/>
    <w:rsid w:val="00FD7885"/>
  </w:style>
  <w:style w:type="character" w:customStyle="1" w:styleId="WW-Absatz-Standardschriftart1">
    <w:name w:val="WW-Absatz-Standardschriftart1"/>
    <w:rsid w:val="00FD7885"/>
  </w:style>
  <w:style w:type="character" w:customStyle="1" w:styleId="WW-Absatz-Standardschriftart11">
    <w:name w:val="WW-Absatz-Standardschriftart11"/>
    <w:rsid w:val="00FD7885"/>
  </w:style>
  <w:style w:type="character" w:customStyle="1" w:styleId="WW8Num2z1">
    <w:name w:val="WW8Num2z1"/>
    <w:rsid w:val="00FD7885"/>
    <w:rPr>
      <w:rFonts w:ascii="Courier New" w:hAnsi="Courier New" w:cs="Courier New"/>
    </w:rPr>
  </w:style>
  <w:style w:type="character" w:customStyle="1" w:styleId="WW8Num2z2">
    <w:name w:val="WW8Num2z2"/>
    <w:rsid w:val="00FD7885"/>
    <w:rPr>
      <w:rFonts w:ascii="Wingdings" w:hAnsi="Wingdings"/>
    </w:rPr>
  </w:style>
  <w:style w:type="character" w:customStyle="1" w:styleId="WW8Num6z1">
    <w:name w:val="WW8Num6z1"/>
    <w:rsid w:val="00FD7885"/>
    <w:rPr>
      <w:rFonts w:ascii="Courier New" w:hAnsi="Courier New" w:cs="Courier New"/>
    </w:rPr>
  </w:style>
  <w:style w:type="character" w:customStyle="1" w:styleId="WW8Num6z2">
    <w:name w:val="WW8Num6z2"/>
    <w:rsid w:val="00FD7885"/>
    <w:rPr>
      <w:rFonts w:ascii="Wingdings" w:hAnsi="Wingdings"/>
    </w:rPr>
  </w:style>
  <w:style w:type="character" w:customStyle="1" w:styleId="WW8Num7z0">
    <w:name w:val="WW8Num7z0"/>
    <w:rsid w:val="00FD7885"/>
    <w:rPr>
      <w:b w:val="0"/>
      <w:i w:val="0"/>
    </w:rPr>
  </w:style>
  <w:style w:type="character" w:customStyle="1" w:styleId="WW8Num9z0">
    <w:name w:val="WW8Num9z0"/>
    <w:rsid w:val="00FD7885"/>
    <w:rPr>
      <w:b w:val="0"/>
      <w:i w:val="0"/>
    </w:rPr>
  </w:style>
  <w:style w:type="character" w:customStyle="1" w:styleId="WW8Num10z0">
    <w:name w:val="WW8Num10z0"/>
    <w:rsid w:val="00FD7885"/>
    <w:rPr>
      <w:rFonts w:ascii="Calibri" w:eastAsia="Times New Roman" w:hAnsi="Calibri" w:cs="Arial"/>
    </w:rPr>
  </w:style>
  <w:style w:type="character" w:customStyle="1" w:styleId="WW8Num11z0">
    <w:name w:val="WW8Num11z0"/>
    <w:rsid w:val="00FD7885"/>
    <w:rPr>
      <w:rFonts w:ascii="Calibri" w:eastAsia="Calibri" w:hAnsi="Calibri" w:cs="Calibri"/>
    </w:rPr>
  </w:style>
  <w:style w:type="character" w:customStyle="1" w:styleId="WW8Num11z1">
    <w:name w:val="WW8Num11z1"/>
    <w:rsid w:val="00FD7885"/>
    <w:rPr>
      <w:rFonts w:ascii="Courier New" w:hAnsi="Courier New" w:cs="Courier New"/>
    </w:rPr>
  </w:style>
  <w:style w:type="character" w:customStyle="1" w:styleId="WW8Num11z2">
    <w:name w:val="WW8Num11z2"/>
    <w:rsid w:val="00FD7885"/>
    <w:rPr>
      <w:rFonts w:ascii="Wingdings" w:hAnsi="Wingdings"/>
    </w:rPr>
  </w:style>
  <w:style w:type="character" w:customStyle="1" w:styleId="WW8Num11z3">
    <w:name w:val="WW8Num11z3"/>
    <w:rsid w:val="00FD7885"/>
    <w:rPr>
      <w:rFonts w:ascii="Symbol" w:hAnsi="Symbol"/>
    </w:rPr>
  </w:style>
  <w:style w:type="character" w:customStyle="1" w:styleId="WW-Absatz-Standardschriftart111">
    <w:name w:val="WW-Absatz-Standardschriftart111"/>
    <w:rsid w:val="00FD7885"/>
  </w:style>
  <w:style w:type="character" w:customStyle="1" w:styleId="TitelZchn">
    <w:name w:val="Titel Zchn"/>
    <w:rsid w:val="00FD7885"/>
    <w:rPr>
      <w:rFonts w:ascii="Cambria" w:eastAsia="Times New Roman" w:hAnsi="Cambria" w:cs="Times New Roman"/>
      <w:color w:val="17365D"/>
      <w:spacing w:val="5"/>
      <w:kern w:val="1"/>
      <w:sz w:val="52"/>
      <w:szCs w:val="52"/>
    </w:rPr>
  </w:style>
  <w:style w:type="character" w:customStyle="1" w:styleId="UntertitelZchn">
    <w:name w:val="Untertitel Zchn"/>
    <w:rsid w:val="00FD7885"/>
    <w:rPr>
      <w:rFonts w:ascii="Cambria" w:eastAsia="Times New Roman" w:hAnsi="Cambria" w:cs="Times New Roman"/>
      <w:i/>
      <w:iCs/>
      <w:color w:val="4F81BD"/>
      <w:spacing w:val="15"/>
      <w:sz w:val="24"/>
      <w:szCs w:val="24"/>
    </w:rPr>
  </w:style>
  <w:style w:type="character" w:customStyle="1" w:styleId="FunotentextZchn">
    <w:name w:val="Fußnotentext Zchn"/>
    <w:uiPriority w:val="99"/>
    <w:rsid w:val="00FD7885"/>
    <w:rPr>
      <w:rFonts w:ascii="Calibri" w:eastAsia="Times New Roman" w:hAnsi="Calibri" w:cs="Times New Roman"/>
      <w:sz w:val="20"/>
      <w:szCs w:val="20"/>
    </w:rPr>
  </w:style>
  <w:style w:type="character" w:customStyle="1" w:styleId="FootnoteCharacters">
    <w:name w:val="Footnote Characters"/>
    <w:rsid w:val="00FD7885"/>
    <w:rPr>
      <w:vertAlign w:val="superscript"/>
    </w:rPr>
  </w:style>
  <w:style w:type="character" w:customStyle="1" w:styleId="berschrift1Zchn">
    <w:name w:val="Überschrift 1 Zchn"/>
    <w:rsid w:val="00FD7885"/>
    <w:rPr>
      <w:rFonts w:ascii="Calibri" w:eastAsia="Times New Roman" w:hAnsi="Calibri" w:cs="Arial"/>
      <w:b/>
      <w:bCs/>
      <w:kern w:val="1"/>
      <w:sz w:val="28"/>
      <w:szCs w:val="32"/>
    </w:rPr>
  </w:style>
  <w:style w:type="character" w:customStyle="1" w:styleId="berschrift2Zchn">
    <w:name w:val="Überschrift 2 Zchn"/>
    <w:rsid w:val="00FD7885"/>
    <w:rPr>
      <w:rFonts w:ascii="Cambria" w:eastAsia="Times New Roman" w:hAnsi="Cambria" w:cs="Times New Roman"/>
      <w:b/>
      <w:bCs/>
      <w:sz w:val="24"/>
      <w:szCs w:val="26"/>
    </w:rPr>
  </w:style>
  <w:style w:type="character" w:customStyle="1" w:styleId="berschrift3Zchn">
    <w:name w:val="Überschrift 3 Zchn"/>
    <w:rsid w:val="00FD7885"/>
    <w:rPr>
      <w:rFonts w:ascii="Cambria" w:eastAsia="Times New Roman" w:hAnsi="Cambria" w:cs="Times New Roman"/>
      <w:b/>
      <w:bCs/>
    </w:rPr>
  </w:style>
  <w:style w:type="character" w:customStyle="1" w:styleId="KopfzeileZchn">
    <w:name w:val="Kopfzeile Zchn"/>
    <w:basedOn w:val="WW-Absatz-Standardschriftart111"/>
    <w:uiPriority w:val="99"/>
    <w:rsid w:val="00FD7885"/>
  </w:style>
  <w:style w:type="character" w:customStyle="1" w:styleId="FuzeileZchn">
    <w:name w:val="Fußzeile Zchn"/>
    <w:basedOn w:val="WW-Absatz-Standardschriftart111"/>
    <w:uiPriority w:val="99"/>
    <w:rsid w:val="00FD7885"/>
  </w:style>
  <w:style w:type="character" w:styleId="Hipervnculo">
    <w:name w:val="Hyperlink"/>
    <w:uiPriority w:val="99"/>
    <w:rsid w:val="00FD7885"/>
    <w:rPr>
      <w:color w:val="0000FF"/>
      <w:u w:val="single"/>
    </w:rPr>
  </w:style>
  <w:style w:type="character" w:customStyle="1" w:styleId="NormalZchn">
    <w:name w:val="Normal Zchn"/>
    <w:link w:val="Normal1"/>
    <w:rsid w:val="00FD7885"/>
    <w:rPr>
      <w:rFonts w:ascii="Calibri" w:hAnsi="Calibri"/>
      <w:kern w:val="1"/>
      <w:sz w:val="24"/>
      <w:lang w:eastAsia="hi-IN" w:bidi="hi-IN"/>
    </w:rPr>
  </w:style>
  <w:style w:type="character" w:customStyle="1" w:styleId="Funotenzeichen1">
    <w:name w:val="Fußnotenzeichen1"/>
    <w:rsid w:val="00FD7885"/>
    <w:rPr>
      <w:vertAlign w:val="superscript"/>
    </w:rPr>
  </w:style>
  <w:style w:type="character" w:customStyle="1" w:styleId="EndnoteCharacters">
    <w:name w:val="Endnote Characters"/>
    <w:rsid w:val="00FD7885"/>
    <w:rPr>
      <w:vertAlign w:val="superscript"/>
    </w:rPr>
  </w:style>
  <w:style w:type="character" w:customStyle="1" w:styleId="WW-EndnoteCharacters">
    <w:name w:val="WW-Endnote Characters"/>
    <w:rsid w:val="00FD7885"/>
  </w:style>
  <w:style w:type="character" w:customStyle="1" w:styleId="Endnotenzeichen1">
    <w:name w:val="Endnotenzeichen1"/>
    <w:rsid w:val="00FD7885"/>
    <w:rPr>
      <w:vertAlign w:val="superscript"/>
    </w:rPr>
  </w:style>
  <w:style w:type="character" w:customStyle="1" w:styleId="Bullets">
    <w:name w:val="Bullets"/>
    <w:rsid w:val="00FD7885"/>
    <w:rPr>
      <w:rFonts w:ascii="OpenSymbol" w:eastAsia="OpenSymbol" w:hAnsi="OpenSymbol" w:cs="OpenSymbol"/>
    </w:rPr>
  </w:style>
  <w:style w:type="character" w:customStyle="1" w:styleId="SprechblasentextZchn">
    <w:name w:val="Sprechblasentext Zchn"/>
    <w:uiPriority w:val="99"/>
    <w:rsid w:val="00864E33"/>
    <w:rPr>
      <w:rFonts w:ascii="Tahoma" w:eastAsia="Calibri" w:hAnsi="Tahoma" w:cs="Tahoma"/>
      <w:sz w:val="16"/>
      <w:szCs w:val="16"/>
      <w:lang w:val="de-DE"/>
    </w:rPr>
  </w:style>
  <w:style w:type="character" w:customStyle="1" w:styleId="Kommentarzeichen1">
    <w:name w:val="Kommentarzeichen1"/>
    <w:basedOn w:val="Absatz-Standardschriftart1"/>
    <w:rsid w:val="00FD7885"/>
    <w:rPr>
      <w:rFonts w:cs="Times New Roman"/>
      <w:sz w:val="16"/>
      <w:szCs w:val="16"/>
    </w:rPr>
  </w:style>
  <w:style w:type="character" w:customStyle="1" w:styleId="ListLabel1">
    <w:name w:val="ListLabel 1"/>
    <w:rsid w:val="00FD7885"/>
    <w:rPr>
      <w:rFonts w:eastAsia="Times New Roman" w:cs="Arial"/>
    </w:rPr>
  </w:style>
  <w:style w:type="character" w:customStyle="1" w:styleId="ListLabel2">
    <w:name w:val="ListLabel 2"/>
    <w:rsid w:val="00FD7885"/>
    <w:rPr>
      <w:b w:val="0"/>
      <w:i w:val="0"/>
    </w:rPr>
  </w:style>
  <w:style w:type="character" w:customStyle="1" w:styleId="ListLabel3">
    <w:name w:val="ListLabel 3"/>
    <w:rsid w:val="00FD7885"/>
    <w:rPr>
      <w:rFonts w:cs="Courier New"/>
    </w:rPr>
  </w:style>
  <w:style w:type="character" w:styleId="Refdenotaalpie">
    <w:name w:val="footnote reference"/>
    <w:uiPriority w:val="99"/>
    <w:rsid w:val="00FD7885"/>
    <w:rPr>
      <w:vertAlign w:val="superscript"/>
    </w:rPr>
  </w:style>
  <w:style w:type="character" w:styleId="Refdenotaalfinal">
    <w:name w:val="endnote reference"/>
    <w:rsid w:val="00FD7885"/>
    <w:rPr>
      <w:vertAlign w:val="superscript"/>
    </w:rPr>
  </w:style>
  <w:style w:type="paragraph" w:customStyle="1" w:styleId="Heading">
    <w:name w:val="Heading"/>
    <w:basedOn w:val="Normal"/>
    <w:next w:val="Textoindependiente"/>
    <w:rsid w:val="00864E33"/>
    <w:pPr>
      <w:keepNext/>
      <w:spacing w:before="240"/>
    </w:pPr>
    <w:rPr>
      <w:rFonts w:ascii="Liberation Sans" w:eastAsia="DejaVu Sans" w:hAnsi="Liberation Sans" w:cs="DejaVu Sans"/>
      <w:sz w:val="28"/>
      <w:szCs w:val="28"/>
    </w:rPr>
  </w:style>
  <w:style w:type="paragraph" w:styleId="Textoindependiente">
    <w:name w:val="Body Text"/>
    <w:basedOn w:val="Normal"/>
    <w:link w:val="TextoindependienteCar"/>
    <w:rsid w:val="00864E33"/>
  </w:style>
  <w:style w:type="paragraph" w:styleId="Lista">
    <w:name w:val="List"/>
    <w:basedOn w:val="Textoindependiente"/>
    <w:rsid w:val="00864E33"/>
  </w:style>
  <w:style w:type="paragraph" w:customStyle="1" w:styleId="Beschriftung1">
    <w:name w:val="Beschriftung1"/>
    <w:basedOn w:val="Normal"/>
    <w:rsid w:val="00FD7885"/>
    <w:pPr>
      <w:suppressLineNumbers/>
      <w:spacing w:before="120"/>
    </w:pPr>
    <w:rPr>
      <w:i/>
      <w:iCs/>
      <w:szCs w:val="24"/>
    </w:rPr>
  </w:style>
  <w:style w:type="paragraph" w:customStyle="1" w:styleId="Index">
    <w:name w:val="Index"/>
    <w:basedOn w:val="Normal"/>
    <w:rsid w:val="00864E33"/>
    <w:pPr>
      <w:suppressLineNumbers/>
    </w:pPr>
  </w:style>
  <w:style w:type="paragraph" w:customStyle="1" w:styleId="Beschriftung10">
    <w:name w:val="Beschriftung1"/>
    <w:basedOn w:val="Normal"/>
    <w:rsid w:val="00864E33"/>
    <w:pPr>
      <w:suppressLineNumbers/>
      <w:spacing w:before="120"/>
    </w:pPr>
    <w:rPr>
      <w:i/>
      <w:iCs/>
      <w:szCs w:val="24"/>
    </w:rPr>
  </w:style>
  <w:style w:type="paragraph" w:styleId="Ttulo">
    <w:name w:val="Title"/>
    <w:basedOn w:val="Normal"/>
    <w:next w:val="Subttulo"/>
    <w:qFormat/>
    <w:rsid w:val="00864E33"/>
    <w:pPr>
      <w:spacing w:after="300" w:line="100" w:lineRule="atLeast"/>
      <w:jc w:val="center"/>
    </w:pPr>
    <w:rPr>
      <w:rFonts w:ascii="Cambria" w:eastAsia="Times New Roman" w:hAnsi="Cambria" w:cs="Times New Roman"/>
      <w:b/>
      <w:bCs/>
      <w:color w:val="17365D"/>
      <w:spacing w:val="5"/>
      <w:sz w:val="52"/>
      <w:szCs w:val="52"/>
    </w:rPr>
  </w:style>
  <w:style w:type="paragraph" w:styleId="Subttulo">
    <w:name w:val="Subtitle"/>
    <w:basedOn w:val="Normal"/>
    <w:next w:val="Textoindependiente"/>
    <w:qFormat/>
    <w:rsid w:val="00864E33"/>
    <w:pPr>
      <w:jc w:val="center"/>
    </w:pPr>
    <w:rPr>
      <w:rFonts w:ascii="Cambria" w:eastAsia="Times New Roman" w:hAnsi="Cambria" w:cs="Times New Roman"/>
      <w:i/>
      <w:iCs/>
      <w:color w:val="4F81BD"/>
      <w:spacing w:val="15"/>
      <w:szCs w:val="24"/>
    </w:rPr>
  </w:style>
  <w:style w:type="paragraph" w:customStyle="1" w:styleId="Funotentext1">
    <w:name w:val="Fußnotentext1"/>
    <w:basedOn w:val="Normal"/>
    <w:rsid w:val="00FD7885"/>
    <w:pPr>
      <w:spacing w:after="0" w:line="100" w:lineRule="atLeast"/>
    </w:pPr>
    <w:rPr>
      <w:rFonts w:eastAsia="Times New Roman" w:cs="Times New Roman"/>
      <w:sz w:val="20"/>
      <w:szCs w:val="20"/>
    </w:rPr>
  </w:style>
  <w:style w:type="paragraph" w:customStyle="1" w:styleId="Listenabsatz1">
    <w:name w:val="Listenabsatz1"/>
    <w:basedOn w:val="Normal"/>
    <w:rsid w:val="00FD7885"/>
    <w:pPr>
      <w:ind w:left="720"/>
    </w:pPr>
  </w:style>
  <w:style w:type="paragraph" w:styleId="Encabezado">
    <w:name w:val="header"/>
    <w:basedOn w:val="Normal"/>
    <w:link w:val="EncabezadoCar"/>
    <w:uiPriority w:val="99"/>
    <w:rsid w:val="00864E33"/>
    <w:pPr>
      <w:suppressLineNumbers/>
      <w:tabs>
        <w:tab w:val="center" w:pos="4986"/>
        <w:tab w:val="right" w:pos="9972"/>
      </w:tabs>
      <w:spacing w:after="0" w:line="100" w:lineRule="atLeast"/>
    </w:pPr>
  </w:style>
  <w:style w:type="paragraph" w:styleId="Piedepgina">
    <w:name w:val="footer"/>
    <w:basedOn w:val="Normal"/>
    <w:link w:val="PiedepginaCar"/>
    <w:uiPriority w:val="99"/>
    <w:rsid w:val="00864E33"/>
    <w:pPr>
      <w:suppressLineNumbers/>
      <w:tabs>
        <w:tab w:val="center" w:pos="4986"/>
        <w:tab w:val="right" w:pos="9972"/>
      </w:tabs>
      <w:spacing w:after="0" w:line="100" w:lineRule="atLeast"/>
    </w:pPr>
  </w:style>
  <w:style w:type="paragraph" w:customStyle="1" w:styleId="Normal2">
    <w:name w:val="Normal2"/>
    <w:basedOn w:val="Normal"/>
    <w:rsid w:val="00864E33"/>
    <w:pPr>
      <w:spacing w:line="100" w:lineRule="atLeast"/>
    </w:pPr>
    <w:rPr>
      <w:rFonts w:eastAsia="Times New Roman" w:cs="Times New Roman"/>
      <w:szCs w:val="20"/>
      <w:lang w:val="en-US"/>
    </w:rPr>
  </w:style>
  <w:style w:type="paragraph" w:customStyle="1" w:styleId="Sprechblasentext1">
    <w:name w:val="Sprechblasentext1"/>
    <w:basedOn w:val="Normal"/>
    <w:rsid w:val="00FD7885"/>
    <w:pPr>
      <w:spacing w:after="0" w:line="100" w:lineRule="atLeast"/>
    </w:pPr>
    <w:rPr>
      <w:rFonts w:ascii="Tahoma" w:hAnsi="Tahoma" w:cs="Tahoma"/>
      <w:sz w:val="16"/>
      <w:szCs w:val="16"/>
    </w:rPr>
  </w:style>
  <w:style w:type="paragraph" w:customStyle="1" w:styleId="Beschriftung2">
    <w:name w:val="Beschriftung2"/>
    <w:basedOn w:val="Normal"/>
    <w:rsid w:val="00FD7885"/>
    <w:pPr>
      <w:suppressAutoHyphens w:val="0"/>
      <w:spacing w:after="0" w:line="100" w:lineRule="atLeast"/>
    </w:pPr>
    <w:rPr>
      <w:rFonts w:eastAsia="Times New Roman" w:cs="Times New Roman"/>
      <w:b/>
      <w:bCs/>
      <w:sz w:val="20"/>
      <w:szCs w:val="20"/>
      <w:lang w:val="en-US"/>
    </w:rPr>
  </w:style>
  <w:style w:type="paragraph" w:customStyle="1" w:styleId="ContentsHeading">
    <w:name w:val="Contents Heading"/>
    <w:basedOn w:val="Ttulo1"/>
    <w:rsid w:val="00FD7885"/>
    <w:pPr>
      <w:keepLines/>
      <w:suppressLineNumbers/>
      <w:tabs>
        <w:tab w:val="clear" w:pos="0"/>
      </w:tabs>
      <w:suppressAutoHyphens w:val="0"/>
      <w:spacing w:before="480" w:line="276" w:lineRule="auto"/>
      <w:ind w:left="0" w:firstLine="0"/>
    </w:pPr>
    <w:rPr>
      <w:rFonts w:ascii="Cambria" w:hAnsi="Cambria" w:cs="Times New Roman"/>
      <w:color w:val="365F91"/>
      <w:szCs w:val="28"/>
      <w:lang w:val="en-US"/>
    </w:rPr>
  </w:style>
  <w:style w:type="paragraph" w:styleId="TDC1">
    <w:name w:val="toc 1"/>
    <w:basedOn w:val="Normal"/>
    <w:uiPriority w:val="39"/>
    <w:qFormat/>
    <w:rsid w:val="00864E33"/>
    <w:pPr>
      <w:spacing w:before="120"/>
    </w:pPr>
    <w:rPr>
      <w:rFonts w:asciiTheme="minorHAnsi" w:hAnsiTheme="minorHAnsi" w:cstheme="minorHAnsi"/>
      <w:b/>
      <w:bCs/>
      <w:caps/>
      <w:sz w:val="20"/>
      <w:szCs w:val="20"/>
    </w:rPr>
  </w:style>
  <w:style w:type="paragraph" w:styleId="TDC2">
    <w:name w:val="toc 2"/>
    <w:basedOn w:val="Normal"/>
    <w:uiPriority w:val="39"/>
    <w:qFormat/>
    <w:rsid w:val="00864E33"/>
    <w:pPr>
      <w:spacing w:after="0"/>
      <w:ind w:left="220"/>
    </w:pPr>
    <w:rPr>
      <w:rFonts w:asciiTheme="minorHAnsi" w:hAnsiTheme="minorHAnsi" w:cstheme="minorHAnsi"/>
      <w:smallCaps/>
      <w:sz w:val="20"/>
      <w:szCs w:val="20"/>
    </w:rPr>
  </w:style>
  <w:style w:type="paragraph" w:styleId="TDC3">
    <w:name w:val="toc 3"/>
    <w:basedOn w:val="Normal"/>
    <w:uiPriority w:val="39"/>
    <w:qFormat/>
    <w:rsid w:val="00864E33"/>
    <w:pPr>
      <w:spacing w:after="0"/>
      <w:ind w:left="440"/>
    </w:pPr>
    <w:rPr>
      <w:rFonts w:asciiTheme="minorHAnsi" w:hAnsiTheme="minorHAnsi" w:cstheme="minorHAnsi"/>
      <w:i/>
      <w:iCs/>
      <w:sz w:val="20"/>
      <w:szCs w:val="20"/>
    </w:rPr>
  </w:style>
  <w:style w:type="paragraph" w:customStyle="1" w:styleId="FormatvorlageZeilenabstand15Zeilen">
    <w:name w:val="Formatvorlage Zeilenabstand:  15 Zeilen"/>
    <w:basedOn w:val="Normal"/>
    <w:rsid w:val="00864E33"/>
    <w:pPr>
      <w:suppressAutoHyphens w:val="0"/>
      <w:spacing w:after="240" w:line="360" w:lineRule="auto"/>
    </w:pPr>
    <w:rPr>
      <w:rFonts w:eastAsia="Times New Roman" w:cs="Times New Roman"/>
      <w:szCs w:val="20"/>
    </w:rPr>
  </w:style>
  <w:style w:type="paragraph" w:customStyle="1" w:styleId="FormatvorlageBlockZeilenabstand15Zeilen">
    <w:name w:val="Formatvorlage Block Zeilenabstand:  15 Zeilen"/>
    <w:basedOn w:val="Normal"/>
    <w:rsid w:val="00864E33"/>
    <w:pPr>
      <w:suppressAutoHyphens w:val="0"/>
      <w:spacing w:after="240" w:line="480" w:lineRule="auto"/>
    </w:pPr>
    <w:rPr>
      <w:rFonts w:eastAsia="Times New Roman" w:cs="Times New Roman"/>
      <w:szCs w:val="20"/>
    </w:rPr>
  </w:style>
  <w:style w:type="paragraph" w:customStyle="1" w:styleId="StandardMS">
    <w:name w:val="Standard MS"/>
    <w:basedOn w:val="Normal"/>
    <w:rsid w:val="00864E33"/>
    <w:pPr>
      <w:suppressAutoHyphens w:val="0"/>
      <w:spacing w:after="240" w:line="480" w:lineRule="auto"/>
    </w:pPr>
    <w:rPr>
      <w:rFonts w:eastAsia="Times New Roman" w:cs="Times New Roman"/>
      <w:szCs w:val="24"/>
      <w:lang w:val="en-GB"/>
    </w:rPr>
  </w:style>
  <w:style w:type="paragraph" w:customStyle="1" w:styleId="Formatvorlageberschrift1TimesNewRoman">
    <w:name w:val="Formatvorlage Überschrift 1 + Times New Roman"/>
    <w:basedOn w:val="Ttulo1"/>
    <w:rsid w:val="00864E33"/>
    <w:pPr>
      <w:tabs>
        <w:tab w:val="clear" w:pos="0"/>
      </w:tabs>
      <w:suppressAutoHyphens w:val="0"/>
      <w:spacing w:before="0" w:after="240"/>
      <w:ind w:left="0" w:firstLine="0"/>
    </w:pPr>
    <w:rPr>
      <w:rFonts w:cs="Times New Roman"/>
      <w:szCs w:val="24"/>
      <w:lang w:val="it-IT"/>
    </w:rPr>
  </w:style>
  <w:style w:type="paragraph" w:customStyle="1" w:styleId="Formatvorlageberschrift2TimesNewRoman">
    <w:name w:val="Formatvorlage Überschrift 2 + Times New Roman"/>
    <w:basedOn w:val="Ttulo2"/>
    <w:rsid w:val="00864E33"/>
    <w:pPr>
      <w:keepLines w:val="0"/>
      <w:suppressAutoHyphens w:val="0"/>
      <w:spacing w:before="240" w:line="480" w:lineRule="auto"/>
    </w:pPr>
    <w:rPr>
      <w:rFonts w:cs="Arial"/>
      <w:szCs w:val="28"/>
      <w:lang w:val="en-GB"/>
    </w:rPr>
  </w:style>
  <w:style w:type="paragraph" w:customStyle="1" w:styleId="Normal1">
    <w:name w:val="Normal1"/>
    <w:basedOn w:val="Normal"/>
    <w:link w:val="NormalZchn"/>
    <w:rsid w:val="00864E33"/>
    <w:pPr>
      <w:suppressAutoHyphens w:val="0"/>
      <w:spacing w:line="100" w:lineRule="atLeast"/>
    </w:pPr>
    <w:rPr>
      <w:rFonts w:eastAsia="Times New Roman" w:cs="Times New Roman"/>
      <w:szCs w:val="20"/>
      <w:lang w:val="en-US"/>
    </w:rPr>
  </w:style>
  <w:style w:type="paragraph" w:styleId="Textonotapie">
    <w:name w:val="footnote text"/>
    <w:basedOn w:val="Normal"/>
    <w:uiPriority w:val="99"/>
    <w:rsid w:val="00864E33"/>
    <w:pPr>
      <w:suppressLineNumbers/>
      <w:ind w:left="283" w:hanging="283"/>
    </w:pPr>
    <w:rPr>
      <w:sz w:val="20"/>
      <w:szCs w:val="20"/>
    </w:rPr>
  </w:style>
  <w:style w:type="paragraph" w:customStyle="1" w:styleId="TableContents">
    <w:name w:val="Table Contents"/>
    <w:basedOn w:val="Normal"/>
    <w:rsid w:val="00FD7885"/>
    <w:pPr>
      <w:suppressLineNumbers/>
    </w:pPr>
  </w:style>
  <w:style w:type="paragraph" w:customStyle="1" w:styleId="TableHeading">
    <w:name w:val="Table Heading"/>
    <w:basedOn w:val="TableContents"/>
    <w:rsid w:val="00FD7885"/>
    <w:pPr>
      <w:jc w:val="center"/>
    </w:pPr>
    <w:rPr>
      <w:b/>
      <w:bCs/>
    </w:rPr>
  </w:style>
  <w:style w:type="paragraph" w:styleId="Textodeglobo">
    <w:name w:val="Balloon Text"/>
    <w:basedOn w:val="Normal"/>
    <w:link w:val="TextodegloboCar"/>
    <w:uiPriority w:val="99"/>
    <w:semiHidden/>
    <w:unhideWhenUsed/>
    <w:rsid w:val="00864E33"/>
    <w:pPr>
      <w:spacing w:after="0"/>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05B4E"/>
    <w:rPr>
      <w:rFonts w:ascii="Tahoma" w:eastAsia="Calibri" w:hAnsi="Tahoma" w:cs="Mangal"/>
      <w:kern w:val="1"/>
      <w:sz w:val="16"/>
      <w:szCs w:val="14"/>
      <w:lang w:val="de-DE" w:eastAsia="hi-IN" w:bidi="hi-IN"/>
    </w:rPr>
  </w:style>
  <w:style w:type="paragraph" w:styleId="Prrafodelista">
    <w:name w:val="List Paragraph"/>
    <w:basedOn w:val="Normal"/>
    <w:uiPriority w:val="99"/>
    <w:qFormat/>
    <w:rsid w:val="00864E33"/>
    <w:pPr>
      <w:ind w:left="720"/>
    </w:pPr>
    <w:rPr>
      <w:kern w:val="0"/>
      <w:lang w:eastAsia="ar-SA" w:bidi="ar-SA"/>
    </w:rPr>
  </w:style>
  <w:style w:type="paragraph" w:styleId="Epgrafe">
    <w:name w:val="caption"/>
    <w:basedOn w:val="Normal"/>
    <w:next w:val="Normal"/>
    <w:uiPriority w:val="99"/>
    <w:qFormat/>
    <w:rsid w:val="00864E33"/>
    <w:pPr>
      <w:suppressAutoHyphens w:val="0"/>
      <w:spacing w:after="0"/>
    </w:pPr>
    <w:rPr>
      <w:rFonts w:eastAsia="Times New Roman" w:cs="Times New Roman"/>
      <w:b/>
      <w:bCs/>
      <w:kern w:val="0"/>
      <w:sz w:val="20"/>
      <w:szCs w:val="20"/>
      <w:lang w:val="en-US" w:eastAsia="de-DE" w:bidi="ar-SA"/>
    </w:rPr>
  </w:style>
  <w:style w:type="paragraph" w:styleId="TtulodeTDC">
    <w:name w:val="TOC Heading"/>
    <w:basedOn w:val="Ttulo1"/>
    <w:next w:val="Normal"/>
    <w:uiPriority w:val="39"/>
    <w:unhideWhenUsed/>
    <w:qFormat/>
    <w:rsid w:val="00864E33"/>
    <w:pPr>
      <w:keepLines/>
      <w:tabs>
        <w:tab w:val="clear" w:pos="0"/>
      </w:tabs>
      <w:suppressAutoHyphens w:val="0"/>
      <w:spacing w:before="480" w:line="276" w:lineRule="auto"/>
      <w:ind w:left="0" w:firstLine="0"/>
      <w:outlineLvl w:val="9"/>
    </w:pPr>
    <w:rPr>
      <w:rFonts w:ascii="Cambria" w:hAnsi="Cambria" w:cs="Times New Roman"/>
      <w:color w:val="365F91"/>
      <w:kern w:val="0"/>
      <w:szCs w:val="28"/>
      <w:lang w:val="en-US" w:eastAsia="en-US" w:bidi="ar-SA"/>
    </w:rPr>
  </w:style>
  <w:style w:type="character" w:styleId="Refdecomentario">
    <w:name w:val="annotation reference"/>
    <w:basedOn w:val="Fuentedeprrafopredeter"/>
    <w:semiHidden/>
    <w:rsid w:val="00864E33"/>
    <w:rPr>
      <w:rFonts w:cs="Times New Roman"/>
      <w:sz w:val="16"/>
      <w:szCs w:val="16"/>
    </w:rPr>
  </w:style>
  <w:style w:type="table" w:styleId="Tablaconcuadrcula">
    <w:name w:val="Table Grid"/>
    <w:basedOn w:val="Tablanormal"/>
    <w:uiPriority w:val="59"/>
    <w:rsid w:val="00E3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D3776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3776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3776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3776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3776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3776D"/>
    <w:pPr>
      <w:spacing w:after="0"/>
      <w:ind w:left="1760"/>
    </w:pPr>
    <w:rPr>
      <w:rFonts w:asciiTheme="minorHAnsi" w:hAnsiTheme="minorHAnsi" w:cstheme="minorHAnsi"/>
      <w:sz w:val="18"/>
      <w:szCs w:val="18"/>
    </w:rPr>
  </w:style>
  <w:style w:type="paragraph" w:styleId="Revisin">
    <w:name w:val="Revision"/>
    <w:hidden/>
    <w:uiPriority w:val="99"/>
    <w:semiHidden/>
    <w:rsid w:val="0081147A"/>
    <w:rPr>
      <w:rFonts w:ascii="Calibri" w:eastAsia="Calibri" w:hAnsi="Calibri" w:cs="Mangal"/>
      <w:kern w:val="1"/>
      <w:sz w:val="22"/>
      <w:lang w:val="de-DE" w:eastAsia="hi-IN" w:bidi="hi-IN"/>
    </w:rPr>
  </w:style>
  <w:style w:type="paragraph" w:styleId="Textocomentario">
    <w:name w:val="annotation text"/>
    <w:basedOn w:val="Normal"/>
    <w:link w:val="TextocomentarioCar"/>
    <w:uiPriority w:val="99"/>
    <w:semiHidden/>
    <w:unhideWhenUsed/>
    <w:rsid w:val="00427D44"/>
    <w:rPr>
      <w:rFonts w:cs="Mangal"/>
      <w:sz w:val="20"/>
      <w:szCs w:val="18"/>
    </w:rPr>
  </w:style>
  <w:style w:type="character" w:customStyle="1" w:styleId="TextocomentarioCar">
    <w:name w:val="Texto comentario Car"/>
    <w:basedOn w:val="Fuentedeprrafopredeter"/>
    <w:link w:val="Textocomentario"/>
    <w:uiPriority w:val="99"/>
    <w:semiHidden/>
    <w:rsid w:val="00427D44"/>
    <w:rPr>
      <w:rFonts w:eastAsia="Calibri" w:cs="Mangal"/>
      <w:kern w:val="1"/>
      <w:szCs w:val="18"/>
      <w:lang w:val="de-DE" w:eastAsia="hi-IN" w:bidi="hi-IN"/>
    </w:rPr>
  </w:style>
  <w:style w:type="paragraph" w:styleId="Asuntodelcomentario">
    <w:name w:val="annotation subject"/>
    <w:basedOn w:val="Textocomentario"/>
    <w:next w:val="Textocomentario"/>
    <w:link w:val="AsuntodelcomentarioCar"/>
    <w:uiPriority w:val="99"/>
    <w:semiHidden/>
    <w:unhideWhenUsed/>
    <w:rsid w:val="00427D44"/>
    <w:rPr>
      <w:b/>
      <w:bCs/>
    </w:rPr>
  </w:style>
  <w:style w:type="character" w:customStyle="1" w:styleId="AsuntodelcomentarioCar">
    <w:name w:val="Asunto del comentario Car"/>
    <w:basedOn w:val="TextocomentarioCar"/>
    <w:link w:val="Asuntodelcomentario"/>
    <w:uiPriority w:val="99"/>
    <w:semiHidden/>
    <w:rsid w:val="00427D44"/>
    <w:rPr>
      <w:rFonts w:eastAsia="Calibri" w:cs="Mangal"/>
      <w:b/>
      <w:bCs/>
      <w:kern w:val="1"/>
      <w:szCs w:val="18"/>
      <w:lang w:val="de-DE" w:eastAsia="hi-IN" w:bidi="hi-IN"/>
    </w:rPr>
  </w:style>
  <w:style w:type="paragraph" w:styleId="HTMLconformatoprevio">
    <w:name w:val="HTML Preformatted"/>
    <w:basedOn w:val="Normal"/>
    <w:link w:val="HTMLconformatoprevioCar"/>
    <w:uiPriority w:val="99"/>
    <w:unhideWhenUsed/>
    <w:rsid w:val="0042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eastAsia="Times New Roman" w:hAnsi="Courier New" w:cs="Courier New"/>
      <w:kern w:val="0"/>
      <w:sz w:val="20"/>
      <w:szCs w:val="20"/>
      <w:lang w:val="en-GB" w:eastAsia="en-GB" w:bidi="ar-SA"/>
    </w:rPr>
  </w:style>
  <w:style w:type="character" w:customStyle="1" w:styleId="HTMLconformatoprevioCar">
    <w:name w:val="HTML con formato previo Car"/>
    <w:basedOn w:val="Fuentedeprrafopredeter"/>
    <w:link w:val="HTMLconformatoprevio"/>
    <w:uiPriority w:val="99"/>
    <w:rsid w:val="00427D44"/>
    <w:rPr>
      <w:rFonts w:ascii="Courier New" w:hAnsi="Courier New" w:cs="Courier New"/>
      <w:lang w:val="en-GB" w:eastAsia="en-GB"/>
    </w:rPr>
  </w:style>
  <w:style w:type="table" w:customStyle="1" w:styleId="LightShading1">
    <w:name w:val="Light Shading1"/>
    <w:basedOn w:val="Tablanormal"/>
    <w:uiPriority w:val="60"/>
    <w:rsid w:val="00427D44"/>
    <w:rPr>
      <w:rFonts w:asciiTheme="minorHAnsi" w:eastAsiaTheme="minorHAnsi" w:hAnsiTheme="minorHAnsi" w:cstheme="minorBidi"/>
      <w:color w:val="000000" w:themeColor="text1" w:themeShade="BF"/>
      <w:sz w:val="22"/>
      <w:szCs w:val="22"/>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27D44"/>
    <w:pPr>
      <w:suppressAutoHyphens w:val="0"/>
      <w:spacing w:before="100" w:beforeAutospacing="1" w:after="100" w:afterAutospacing="1"/>
      <w:jc w:val="left"/>
    </w:pPr>
    <w:rPr>
      <w:rFonts w:eastAsiaTheme="minorEastAsia" w:cs="Times New Roman"/>
      <w:kern w:val="0"/>
      <w:szCs w:val="24"/>
      <w:lang w:val="da-DK" w:eastAsia="da-DK" w:bidi="ar-SA"/>
    </w:rPr>
  </w:style>
  <w:style w:type="character" w:customStyle="1" w:styleId="EncabezadoCar">
    <w:name w:val="Encabezado Car"/>
    <w:basedOn w:val="Fuentedeprrafopredeter"/>
    <w:link w:val="Encabezado"/>
    <w:uiPriority w:val="99"/>
    <w:rsid w:val="00427D44"/>
    <w:rPr>
      <w:rFonts w:eastAsia="Calibri" w:cs="Calibri"/>
      <w:kern w:val="1"/>
      <w:sz w:val="24"/>
      <w:szCs w:val="22"/>
      <w:lang w:val="de-DE" w:eastAsia="hi-IN" w:bidi="hi-IN"/>
    </w:rPr>
  </w:style>
  <w:style w:type="character" w:customStyle="1" w:styleId="PiedepginaCar">
    <w:name w:val="Pie de página Car"/>
    <w:basedOn w:val="Fuentedeprrafopredeter"/>
    <w:link w:val="Piedepgina"/>
    <w:uiPriority w:val="99"/>
    <w:rsid w:val="00427D44"/>
    <w:rPr>
      <w:rFonts w:eastAsia="Calibri" w:cs="Calibri"/>
      <w:kern w:val="1"/>
      <w:sz w:val="24"/>
      <w:szCs w:val="22"/>
      <w:lang w:val="de-DE" w:eastAsia="hi-IN" w:bidi="hi-IN"/>
    </w:rPr>
  </w:style>
  <w:style w:type="paragraph" w:customStyle="1" w:styleId="Default">
    <w:name w:val="Default"/>
    <w:rsid w:val="00427D44"/>
    <w:pPr>
      <w:autoSpaceDE w:val="0"/>
      <w:autoSpaceDN w:val="0"/>
      <w:adjustRightInd w:val="0"/>
    </w:pPr>
    <w:rPr>
      <w:rFonts w:ascii="Arial" w:eastAsiaTheme="minorHAnsi" w:hAnsi="Arial" w:cs="Arial"/>
      <w:color w:val="000000"/>
      <w:sz w:val="24"/>
      <w:szCs w:val="24"/>
    </w:rPr>
  </w:style>
  <w:style w:type="character" w:styleId="Textodelmarcadordeposicin">
    <w:name w:val="Placeholder Text"/>
    <w:basedOn w:val="Fuentedeprrafopredeter"/>
    <w:uiPriority w:val="99"/>
    <w:semiHidden/>
    <w:rsid w:val="00427D44"/>
    <w:rPr>
      <w:color w:val="808080"/>
    </w:rPr>
  </w:style>
  <w:style w:type="character" w:customStyle="1" w:styleId="Ttulo2Car">
    <w:name w:val="Título 2 Car"/>
    <w:basedOn w:val="Fuentedeprrafopredeter"/>
    <w:link w:val="Ttulo2"/>
    <w:uiPriority w:val="9"/>
    <w:rsid w:val="005C5EE9"/>
    <w:rPr>
      <w:b/>
      <w:bCs/>
      <w:kern w:val="1"/>
      <w:sz w:val="24"/>
      <w:szCs w:val="26"/>
      <w:lang w:val="de-DE" w:eastAsia="hi-IN" w:bidi="hi-IN"/>
    </w:rPr>
  </w:style>
  <w:style w:type="character" w:customStyle="1" w:styleId="TextoindependienteCar">
    <w:name w:val="Texto independiente Car"/>
    <w:basedOn w:val="Fuentedeprrafopredeter"/>
    <w:link w:val="Textoindependiente"/>
    <w:rsid w:val="00427D44"/>
    <w:rPr>
      <w:rFonts w:eastAsia="Calibri" w:cs="Calibri"/>
      <w:kern w:val="1"/>
      <w:sz w:val="24"/>
      <w:szCs w:val="22"/>
      <w:lang w:val="de-DE" w:eastAsia="hi-IN" w:bidi="hi-IN"/>
    </w:rPr>
  </w:style>
  <w:style w:type="character" w:customStyle="1" w:styleId="Ttulo1Car">
    <w:name w:val="Título 1 Car"/>
    <w:basedOn w:val="Fuentedeprrafopredeter"/>
    <w:link w:val="Ttulo1"/>
    <w:rsid w:val="00A03F93"/>
    <w:rPr>
      <w:rFonts w:cs="Arial"/>
      <w:b/>
      <w:bCs/>
      <w:kern w:val="1"/>
      <w:sz w:val="32"/>
      <w:szCs w:val="32"/>
      <w:lang w:val="de-DE" w:eastAsia="hi-IN" w:bidi="hi-IN"/>
    </w:rPr>
  </w:style>
  <w:style w:type="character" w:customStyle="1" w:styleId="Ttulo3Car">
    <w:name w:val="Título 3 Car"/>
    <w:basedOn w:val="Fuentedeprrafopredeter"/>
    <w:link w:val="Ttulo3"/>
    <w:uiPriority w:val="9"/>
    <w:rsid w:val="00A03F93"/>
    <w:rPr>
      <w:rFonts w:ascii="Cambria" w:hAnsi="Cambria"/>
      <w:b/>
      <w:bCs/>
      <w:kern w:val="1"/>
      <w:sz w:val="24"/>
      <w:szCs w:val="22"/>
      <w:lang w:val="de-DE" w:eastAsia="hi-IN" w:bidi="hi-IN"/>
    </w:rPr>
  </w:style>
  <w:style w:type="paragraph" w:styleId="Cierre">
    <w:name w:val="Closing"/>
    <w:basedOn w:val="Normal"/>
    <w:link w:val="CierreCar"/>
    <w:semiHidden/>
    <w:rsid w:val="00E6072A"/>
    <w:pPr>
      <w:suppressAutoHyphens w:val="0"/>
      <w:spacing w:after="240"/>
      <w:ind w:left="4320"/>
      <w:jc w:val="left"/>
    </w:pPr>
    <w:rPr>
      <w:rFonts w:ascii="Helvetica" w:eastAsia="Times New Roman" w:hAnsi="Helvetica" w:cs="Times New Roman"/>
      <w:kern w:val="0"/>
      <w:sz w:val="22"/>
      <w:szCs w:val="20"/>
      <w:lang w:val="en-US" w:eastAsia="en-US" w:bidi="ar-SA"/>
    </w:rPr>
  </w:style>
  <w:style w:type="character" w:customStyle="1" w:styleId="CierreCar">
    <w:name w:val="Cierre Car"/>
    <w:basedOn w:val="Fuentedeprrafopredeter"/>
    <w:link w:val="Cierre"/>
    <w:semiHidden/>
    <w:rsid w:val="00E6072A"/>
    <w:rPr>
      <w:rFonts w:ascii="Helvetica" w:hAnsi="Helvetica"/>
      <w:sz w:val="22"/>
    </w:rPr>
  </w:style>
  <w:style w:type="paragraph" w:customStyle="1" w:styleId="References">
    <w:name w:val="References"/>
    <w:basedOn w:val="Normal"/>
    <w:rsid w:val="00B014F8"/>
    <w:pPr>
      <w:suppressAutoHyphens w:val="0"/>
      <w:spacing w:after="240"/>
      <w:ind w:left="720" w:hanging="720"/>
      <w:jc w:val="left"/>
    </w:pPr>
    <w:rPr>
      <w:rFonts w:ascii="Helvetica" w:eastAsia="Times New Roman" w:hAnsi="Helvetica" w:cs="Times New Roman"/>
      <w:snapToGrid w:val="0"/>
      <w:kern w:val="0"/>
      <w:sz w:val="22"/>
      <w:szCs w:val="20"/>
      <w:lang w:val="en-US" w:eastAsia="es-ES" w:bidi="ar-SA"/>
    </w:rPr>
  </w:style>
  <w:style w:type="character" w:styleId="Textoennegrita">
    <w:name w:val="Strong"/>
    <w:basedOn w:val="Fuentedeprrafopredeter"/>
    <w:uiPriority w:val="22"/>
    <w:qFormat/>
    <w:rsid w:val="00B014F8"/>
    <w:rPr>
      <w:b/>
      <w:bCs/>
    </w:rPr>
  </w:style>
  <w:style w:type="character" w:customStyle="1" w:styleId="cit-vol">
    <w:name w:val="cit-vol"/>
    <w:basedOn w:val="Fuentedeprrafopredeter"/>
    <w:rsid w:val="00B014F8"/>
  </w:style>
  <w:style w:type="character" w:customStyle="1" w:styleId="cit-elocation">
    <w:name w:val="cit-elocation"/>
    <w:basedOn w:val="Fuentedeprrafopredeter"/>
    <w:rsid w:val="00B014F8"/>
  </w:style>
  <w:style w:type="character" w:customStyle="1" w:styleId="st">
    <w:name w:val="st"/>
    <w:basedOn w:val="Fuentedeprrafopredeter"/>
    <w:rsid w:val="00445051"/>
  </w:style>
  <w:style w:type="character" w:styleId="nfasis">
    <w:name w:val="Emphasis"/>
    <w:basedOn w:val="Fuentedeprrafopredeter"/>
    <w:uiPriority w:val="20"/>
    <w:qFormat/>
    <w:rsid w:val="00445051"/>
    <w:rPr>
      <w:i/>
      <w:iCs/>
    </w:rPr>
  </w:style>
  <w:style w:type="character" w:styleId="CdigoHTML">
    <w:name w:val="HTML Code"/>
    <w:basedOn w:val="Fuentedeprrafopredeter"/>
    <w:uiPriority w:val="99"/>
    <w:semiHidden/>
    <w:unhideWhenUsed/>
    <w:rsid w:val="00F90157"/>
    <w:rPr>
      <w:rFonts w:ascii="Courier New" w:eastAsia="Times New Roman" w:hAnsi="Courier New" w:cs="Courier New"/>
      <w:sz w:val="20"/>
      <w:szCs w:val="20"/>
    </w:rPr>
  </w:style>
  <w:style w:type="character" w:customStyle="1" w:styleId="hljs-keyword">
    <w:name w:val="hljs-keyword"/>
    <w:basedOn w:val="Fuentedeprrafopredeter"/>
    <w:rsid w:val="00F90157"/>
  </w:style>
  <w:style w:type="character" w:customStyle="1" w:styleId="hljs-number">
    <w:name w:val="hljs-number"/>
    <w:basedOn w:val="Fuentedeprrafopredeter"/>
    <w:rsid w:val="00F90157"/>
  </w:style>
</w:styles>
</file>

<file path=word/webSettings.xml><?xml version="1.0" encoding="utf-8"?>
<w:webSettings xmlns:r="http://schemas.openxmlformats.org/officeDocument/2006/relationships" xmlns:w="http://schemas.openxmlformats.org/wordprocessingml/2006/main">
  <w:divs>
    <w:div w:id="115874774">
      <w:bodyDiv w:val="1"/>
      <w:marLeft w:val="0"/>
      <w:marRight w:val="0"/>
      <w:marTop w:val="0"/>
      <w:marBottom w:val="0"/>
      <w:divBdr>
        <w:top w:val="none" w:sz="0" w:space="0" w:color="auto"/>
        <w:left w:val="none" w:sz="0" w:space="0" w:color="auto"/>
        <w:bottom w:val="none" w:sz="0" w:space="0" w:color="auto"/>
        <w:right w:val="none" w:sz="0" w:space="0" w:color="auto"/>
      </w:divBdr>
    </w:div>
    <w:div w:id="362249372">
      <w:bodyDiv w:val="1"/>
      <w:marLeft w:val="0"/>
      <w:marRight w:val="0"/>
      <w:marTop w:val="0"/>
      <w:marBottom w:val="0"/>
      <w:divBdr>
        <w:top w:val="none" w:sz="0" w:space="0" w:color="auto"/>
        <w:left w:val="none" w:sz="0" w:space="0" w:color="auto"/>
        <w:bottom w:val="none" w:sz="0" w:space="0" w:color="auto"/>
        <w:right w:val="none" w:sz="0" w:space="0" w:color="auto"/>
      </w:divBdr>
    </w:div>
    <w:div w:id="925578165">
      <w:bodyDiv w:val="1"/>
      <w:marLeft w:val="0"/>
      <w:marRight w:val="0"/>
      <w:marTop w:val="0"/>
      <w:marBottom w:val="0"/>
      <w:divBdr>
        <w:top w:val="none" w:sz="0" w:space="0" w:color="auto"/>
        <w:left w:val="none" w:sz="0" w:space="0" w:color="auto"/>
        <w:bottom w:val="none" w:sz="0" w:space="0" w:color="auto"/>
        <w:right w:val="none" w:sz="0" w:space="0" w:color="auto"/>
      </w:divBdr>
    </w:div>
    <w:div w:id="967131072">
      <w:bodyDiv w:val="1"/>
      <w:marLeft w:val="0"/>
      <w:marRight w:val="0"/>
      <w:marTop w:val="0"/>
      <w:marBottom w:val="0"/>
      <w:divBdr>
        <w:top w:val="none" w:sz="0" w:space="0" w:color="auto"/>
        <w:left w:val="none" w:sz="0" w:space="0" w:color="auto"/>
        <w:bottom w:val="none" w:sz="0" w:space="0" w:color="auto"/>
        <w:right w:val="none" w:sz="0" w:space="0" w:color="auto"/>
      </w:divBdr>
    </w:div>
    <w:div w:id="1113863114">
      <w:bodyDiv w:val="1"/>
      <w:marLeft w:val="0"/>
      <w:marRight w:val="0"/>
      <w:marTop w:val="0"/>
      <w:marBottom w:val="0"/>
      <w:divBdr>
        <w:top w:val="none" w:sz="0" w:space="0" w:color="auto"/>
        <w:left w:val="none" w:sz="0" w:space="0" w:color="auto"/>
        <w:bottom w:val="none" w:sz="0" w:space="0" w:color="auto"/>
        <w:right w:val="none" w:sz="0" w:space="0" w:color="auto"/>
      </w:divBdr>
    </w:div>
    <w:div w:id="1787308281">
      <w:bodyDiv w:val="1"/>
      <w:marLeft w:val="0"/>
      <w:marRight w:val="0"/>
      <w:marTop w:val="0"/>
      <w:marBottom w:val="0"/>
      <w:divBdr>
        <w:top w:val="none" w:sz="0" w:space="0" w:color="auto"/>
        <w:left w:val="none" w:sz="0" w:space="0" w:color="auto"/>
        <w:bottom w:val="none" w:sz="0" w:space="0" w:color="auto"/>
        <w:right w:val="none" w:sz="0" w:space="0" w:color="auto"/>
      </w:divBdr>
    </w:div>
    <w:div w:id="1890417682">
      <w:bodyDiv w:val="1"/>
      <w:marLeft w:val="0"/>
      <w:marRight w:val="0"/>
      <w:marTop w:val="0"/>
      <w:marBottom w:val="0"/>
      <w:divBdr>
        <w:top w:val="none" w:sz="0" w:space="0" w:color="auto"/>
        <w:left w:val="none" w:sz="0" w:space="0" w:color="auto"/>
        <w:bottom w:val="none" w:sz="0" w:space="0" w:color="auto"/>
        <w:right w:val="none" w:sz="0" w:space="0" w:color="auto"/>
      </w:divBdr>
    </w:div>
    <w:div w:id="20235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9785-D8B0-45FF-BA45-E07AFBE6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7</Pages>
  <Words>2053</Words>
  <Characters>11707</Characters>
  <Application>Microsoft Office Word</Application>
  <DocSecurity>0</DocSecurity>
  <Lines>97</Lines>
  <Paragraphs>27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Helmholtz-Zentrum für Umweltforschung GmbH - UFZ</Company>
  <LinksUpToDate>false</LinksUpToDate>
  <CharactersWithSpaces>13733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Grimm vogri</dc:creator>
  <cp:lastModifiedBy>Daniel Ayllon</cp:lastModifiedBy>
  <cp:revision>396</cp:revision>
  <cp:lastPrinted>2011-03-04T08:41:00Z</cp:lastPrinted>
  <dcterms:created xsi:type="dcterms:W3CDTF">2013-11-27T19:15:00Z</dcterms:created>
  <dcterms:modified xsi:type="dcterms:W3CDTF">2019-06-24T12:08:00Z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Helmholtz-Zentrum für Umweltforschung GmbH - UFZ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